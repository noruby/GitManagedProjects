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99ACC" w14:textId="77777777" w:rsidR="0030719D" w:rsidRDefault="00B6316B">
      <w:pPr>
        <w:pStyle w:val="Default"/>
        <w:shd w:val="clear" w:color="auto" w:fill="FFFFFF"/>
        <w:rPr>
          <w:rFonts w:ascii="Helvetica Neue" w:eastAsia="Helvetica Neue" w:hAnsi="Helvetica Neue" w:cs="Helvetica Neue"/>
          <w:b/>
          <w:bCs/>
          <w:sz w:val="28"/>
          <w:szCs w:val="28"/>
        </w:rPr>
      </w:pPr>
      <w:r>
        <w:rPr>
          <w:rFonts w:ascii="Helvetica Neue" w:hAnsi="Helvetica Neue"/>
          <w:b/>
          <w:bCs/>
          <w:sz w:val="28"/>
          <w:szCs w:val="28"/>
        </w:rPr>
        <w:t>Introduction: </w:t>
      </w:r>
      <w:r>
        <w:rPr>
          <w:rFonts w:ascii="Arial Unicode MS" w:hAnsi="Arial Unicode MS"/>
          <w:sz w:val="28"/>
          <w:szCs w:val="28"/>
          <w:lang w:val="ja-JP" w:eastAsia="ja-JP"/>
        </w:rPr>
        <w:t>中赤外域において金表面を伝搬する</w:t>
      </w:r>
      <w:r>
        <w:rPr>
          <w:rFonts w:ascii="Helvetica Neue" w:hAnsi="Helvetica Neue"/>
          <w:b/>
          <w:bCs/>
          <w:sz w:val="28"/>
          <w:szCs w:val="28"/>
        </w:rPr>
        <w:t>SPP</w:t>
      </w:r>
      <w:r>
        <w:rPr>
          <w:rFonts w:ascii="Arial Unicode MS" w:hAnsi="Arial Unicode MS"/>
          <w:sz w:val="28"/>
          <w:szCs w:val="28"/>
          <w:lang w:val="ja-JP" w:eastAsia="ja-JP"/>
        </w:rPr>
        <w:t>の伝搬長を測定し、結晶のモルフォロジーと関連づけることの重要性</w:t>
      </w:r>
    </w:p>
    <w:p w14:paraId="6E143BDB" w14:textId="77777777" w:rsidR="004B1B14" w:rsidRDefault="004B1B14">
      <w:pPr>
        <w:pStyle w:val="Default"/>
        <w:shd w:val="clear" w:color="auto" w:fill="FFFFFF"/>
        <w:rPr>
          <w:ins w:id="0" w:author="Satoshi" w:date="2016-05-10T23:59:00Z"/>
          <w:rFonts w:ascii="Arial Unicode MS" w:hAnsi="Arial Unicode MS"/>
          <w:lang w:val="ja-JP" w:eastAsia="ja-JP"/>
        </w:rPr>
      </w:pPr>
      <w:ins w:id="1" w:author="Satoshi" w:date="2016-05-10T23:56:00Z">
        <w:r>
          <w:rPr>
            <w:rFonts w:ascii="Arial Unicode MS" w:hAnsi="Arial Unicode MS"/>
            <w:lang w:val="ja-JP" w:eastAsia="ja-JP"/>
          </w:rPr>
          <w:t>・中赤外域の金属プラズモニクスは</w:t>
        </w:r>
      </w:ins>
      <w:ins w:id="2" w:author="Satoshi" w:date="2016-05-10T23:57:00Z">
        <w:r w:rsidR="00321416">
          <w:rPr>
            <w:rFonts w:ascii="Arial Unicode MS" w:hAnsi="Arial Unicode MS"/>
            <w:lang w:val="ja-JP" w:eastAsia="ja-JP"/>
          </w:rPr>
          <w:t>表面増強分光、</w:t>
        </w:r>
      </w:ins>
      <w:ins w:id="3" w:author="Satoshi" w:date="2016-05-11T08:08:00Z">
        <w:r w:rsidR="00862E2D">
          <w:rPr>
            <w:rFonts w:ascii="Arial Unicode MS" w:hAnsi="Arial Unicode MS"/>
            <w:lang w:val="ja-JP" w:eastAsia="ja-JP"/>
          </w:rPr>
          <w:t>プラズモニック導波路、</w:t>
        </w:r>
      </w:ins>
      <w:ins w:id="4" w:author="Satoshi" w:date="2016-05-10T23:57:00Z">
        <w:r w:rsidR="00321416">
          <w:rPr>
            <w:rFonts w:ascii="Arial Unicode MS" w:hAnsi="Arial Unicode MS"/>
            <w:lang w:val="ja-JP" w:eastAsia="ja-JP"/>
          </w:rPr>
          <w:t>検出器</w:t>
        </w:r>
        <w:r>
          <w:rPr>
            <w:rFonts w:ascii="Arial Unicode MS" w:hAnsi="Arial Unicode MS"/>
            <w:lang w:val="ja-JP" w:eastAsia="ja-JP"/>
          </w:rPr>
          <w:t>高感度化、熱輻射制御、</w:t>
        </w:r>
      </w:ins>
      <w:ins w:id="5" w:author="Satoshi" w:date="2016-05-10T23:58:00Z">
        <w:r>
          <w:rPr>
            <w:rFonts w:ascii="Arial Unicode MS" w:hAnsi="Arial Unicode MS"/>
            <w:lang w:val="ja-JP" w:eastAsia="ja-JP"/>
          </w:rPr>
          <w:t>光電界電子放出</w:t>
        </w:r>
      </w:ins>
      <w:ins w:id="6" w:author="Satoshi" w:date="2016-05-11T00:12:00Z">
        <w:r w:rsidR="00892A83">
          <w:rPr>
            <w:rFonts w:ascii="Arial Unicode MS" w:hAnsi="Arial Unicode MS"/>
            <w:lang w:val="ja-JP" w:eastAsia="ja-JP"/>
          </w:rPr>
          <w:t>など</w:t>
        </w:r>
      </w:ins>
      <w:ins w:id="7" w:author="Satoshi" w:date="2016-05-10T23:58:00Z">
        <w:r>
          <w:rPr>
            <w:rFonts w:ascii="Arial Unicode MS" w:hAnsi="Arial Unicode MS"/>
            <w:lang w:val="ja-JP" w:eastAsia="ja-JP"/>
          </w:rPr>
          <w:t>に</w:t>
        </w:r>
      </w:ins>
      <w:ins w:id="8" w:author="Satoshi" w:date="2016-05-10T23:59:00Z">
        <w:r>
          <w:rPr>
            <w:rFonts w:ascii="Arial Unicode MS" w:hAnsi="Arial Unicode MS"/>
            <w:lang w:val="ja-JP" w:eastAsia="ja-JP"/>
          </w:rPr>
          <w:t>有用である。</w:t>
        </w:r>
      </w:ins>
    </w:p>
    <w:p w14:paraId="19491FCC" w14:textId="77777777" w:rsidR="00892A83" w:rsidRDefault="004B1B14">
      <w:pPr>
        <w:pStyle w:val="Default"/>
        <w:shd w:val="clear" w:color="auto" w:fill="FFFFFF"/>
        <w:rPr>
          <w:ins w:id="9" w:author="Satoshi" w:date="2016-05-11T00:13:00Z"/>
          <w:rFonts w:ascii="Arial Unicode MS" w:hAnsi="Arial Unicode MS"/>
          <w:lang w:val="ja-JP" w:eastAsia="ja-JP"/>
        </w:rPr>
      </w:pPr>
      <w:ins w:id="10" w:author="Satoshi" w:date="2016-05-10T23:59:00Z">
        <w:r>
          <w:rPr>
            <w:rFonts w:ascii="Arial Unicode MS" w:hAnsi="Arial Unicode MS"/>
            <w:lang w:val="ja-JP" w:eastAsia="ja-JP"/>
          </w:rPr>
          <w:t>・</w:t>
        </w:r>
      </w:ins>
      <w:ins w:id="11" w:author="Satoshi" w:date="2016-05-11T00:00:00Z">
        <w:r w:rsidR="00321416">
          <w:rPr>
            <w:rFonts w:ascii="Arial Unicode MS" w:hAnsi="Arial Unicode MS" w:hint="eastAsia"/>
            <w:lang w:val="ja-JP" w:eastAsia="ja-JP"/>
          </w:rPr>
          <w:t>こ</w:t>
        </w:r>
      </w:ins>
      <w:ins w:id="12" w:author="Satoshi" w:date="2016-05-11T07:41:00Z">
        <w:r w:rsidR="00321416">
          <w:rPr>
            <w:rFonts w:ascii="Arial Unicode MS" w:hAnsi="Arial Unicode MS" w:hint="eastAsia"/>
            <w:lang w:val="ja-JP" w:eastAsia="ja-JP"/>
          </w:rPr>
          <w:t>うした場面での</w:t>
        </w:r>
      </w:ins>
      <w:ins w:id="13" w:author="Satoshi" w:date="2016-05-11T00:00:00Z">
        <w:r>
          <w:rPr>
            <w:rFonts w:ascii="Arial Unicode MS" w:hAnsi="Arial Unicode MS" w:hint="eastAsia"/>
            <w:lang w:val="ja-JP" w:eastAsia="ja-JP"/>
          </w:rPr>
          <w:t>性能は、</w:t>
        </w:r>
      </w:ins>
      <w:ins w:id="14" w:author="Satoshi" w:date="2016-05-11T00:09:00Z">
        <w:r w:rsidR="00782D0C">
          <w:rPr>
            <w:rFonts w:ascii="Arial Unicode MS" w:hAnsi="Arial Unicode MS" w:hint="eastAsia"/>
            <w:lang w:val="ja-JP" w:eastAsia="ja-JP"/>
          </w:rPr>
          <w:t>表面プラズモン（</w:t>
        </w:r>
      </w:ins>
      <w:ins w:id="15" w:author="Satoshi" w:date="2016-05-11T00:00:00Z">
        <w:r>
          <w:rPr>
            <w:rFonts w:ascii="Arial Unicode MS" w:hAnsi="Arial Unicode MS" w:hint="eastAsia"/>
            <w:lang w:val="ja-JP" w:eastAsia="ja-JP"/>
          </w:rPr>
          <w:t>SPPあるいはLSP</w:t>
        </w:r>
      </w:ins>
      <w:ins w:id="16" w:author="Satoshi" w:date="2016-05-11T00:09:00Z">
        <w:r w:rsidR="00782D0C">
          <w:rPr>
            <w:rFonts w:ascii="Arial Unicode MS" w:hAnsi="Arial Unicode MS" w:hint="eastAsia"/>
            <w:lang w:val="ja-JP" w:eastAsia="ja-JP"/>
          </w:rPr>
          <w:t>）</w:t>
        </w:r>
      </w:ins>
      <w:ins w:id="17" w:author="Satoshi" w:date="2016-05-11T00:00:00Z">
        <w:r>
          <w:rPr>
            <w:rFonts w:ascii="Arial Unicode MS" w:hAnsi="Arial Unicode MS" w:hint="eastAsia"/>
            <w:lang w:val="ja-JP" w:eastAsia="ja-JP"/>
          </w:rPr>
          <w:t>を励起</w:t>
        </w:r>
      </w:ins>
      <w:ins w:id="18" w:author="Satoshi" w:date="2016-05-11T00:01:00Z">
        <w:r>
          <w:rPr>
            <w:rFonts w:ascii="Arial Unicode MS" w:hAnsi="Arial Unicode MS" w:hint="eastAsia"/>
            <w:lang w:val="ja-JP" w:eastAsia="ja-JP"/>
          </w:rPr>
          <w:t>した際</w:t>
        </w:r>
      </w:ins>
      <w:ins w:id="19" w:author="Satoshi" w:date="2016-05-11T00:09:00Z">
        <w:r w:rsidR="00782D0C">
          <w:rPr>
            <w:rFonts w:ascii="Arial Unicode MS" w:hAnsi="Arial Unicode MS" w:hint="eastAsia"/>
            <w:lang w:val="ja-JP" w:eastAsia="ja-JP"/>
          </w:rPr>
          <w:t>の</w:t>
        </w:r>
      </w:ins>
      <w:ins w:id="20" w:author="Satoshi" w:date="2016-05-11T00:01:00Z">
        <w:r>
          <w:rPr>
            <w:rFonts w:ascii="Arial Unicode MS" w:hAnsi="Arial Unicode MS" w:hint="eastAsia"/>
            <w:lang w:val="ja-JP" w:eastAsia="ja-JP"/>
          </w:rPr>
          <w:t>電場増強度</w:t>
        </w:r>
      </w:ins>
      <w:ins w:id="21" w:author="Satoshi" w:date="2016-05-11T00:13:00Z">
        <w:r w:rsidR="00892A83">
          <w:rPr>
            <w:rFonts w:ascii="Arial Unicode MS" w:hAnsi="Arial Unicode MS" w:hint="eastAsia"/>
            <w:lang w:val="ja-JP" w:eastAsia="ja-JP"/>
          </w:rPr>
          <w:t>、</w:t>
        </w:r>
      </w:ins>
      <w:ins w:id="22" w:author="Satoshi" w:date="2016-05-11T00:17:00Z">
        <w:r w:rsidR="00B6316B">
          <w:rPr>
            <w:rFonts w:ascii="Arial Unicode MS" w:hAnsi="Arial Unicode MS" w:hint="eastAsia"/>
            <w:lang w:val="ja-JP" w:eastAsia="ja-JP"/>
          </w:rPr>
          <w:t>ひいては</w:t>
        </w:r>
      </w:ins>
      <w:ins w:id="23" w:author="Satoshi" w:date="2016-05-11T00:13:00Z">
        <w:r w:rsidR="00892A83">
          <w:rPr>
            <w:rFonts w:ascii="Arial Unicode MS" w:hAnsi="Arial Unicode MS" w:hint="eastAsia"/>
            <w:lang w:val="ja-JP" w:eastAsia="ja-JP"/>
          </w:rPr>
          <w:t>、</w:t>
        </w:r>
      </w:ins>
      <w:ins w:id="24" w:author="Satoshi" w:date="2016-05-11T07:41:00Z">
        <w:r w:rsidR="00321416">
          <w:rPr>
            <w:rFonts w:ascii="Arial Unicode MS" w:hAnsi="Arial Unicode MS" w:hint="eastAsia"/>
            <w:lang w:val="ja-JP" w:eastAsia="ja-JP"/>
          </w:rPr>
          <w:t>表面プラズモンの損失レート（減衰時間）</w:t>
        </w:r>
      </w:ins>
      <w:ins w:id="25" w:author="Satoshi" w:date="2016-05-11T00:14:00Z">
        <w:r w:rsidR="00892A83">
          <w:rPr>
            <w:rFonts w:ascii="Arial Unicode MS" w:hAnsi="Arial Unicode MS"/>
            <w:lang w:val="ja-JP" w:eastAsia="ja-JP"/>
          </w:rPr>
          <w:t>に</w:t>
        </w:r>
      </w:ins>
      <w:ins w:id="26" w:author="Satoshi" w:date="2016-05-11T00:17:00Z">
        <w:r w:rsidR="00B6316B">
          <w:rPr>
            <w:rFonts w:ascii="Arial Unicode MS" w:hAnsi="Arial Unicode MS"/>
            <w:lang w:val="ja-JP" w:eastAsia="ja-JP"/>
          </w:rPr>
          <w:t>強く</w:t>
        </w:r>
      </w:ins>
      <w:ins w:id="27" w:author="Satoshi" w:date="2016-05-11T00:14:00Z">
        <w:r w:rsidR="00892A83">
          <w:rPr>
            <w:rFonts w:ascii="Arial Unicode MS" w:hAnsi="Arial Unicode MS"/>
            <w:lang w:val="ja-JP" w:eastAsia="ja-JP"/>
          </w:rPr>
          <w:t>依存する</w:t>
        </w:r>
      </w:ins>
      <w:ins w:id="28" w:author="Satoshi" w:date="2016-05-11T00:07:00Z">
        <w:r w:rsidR="00782D0C">
          <w:rPr>
            <w:rFonts w:ascii="Arial Unicode MS" w:hAnsi="Arial Unicode MS"/>
            <w:lang w:val="ja-JP" w:eastAsia="ja-JP"/>
          </w:rPr>
          <w:t>。</w:t>
        </w:r>
      </w:ins>
    </w:p>
    <w:p w14:paraId="2555837E" w14:textId="77777777" w:rsidR="004B1B14" w:rsidRDefault="00892A83">
      <w:pPr>
        <w:pStyle w:val="Default"/>
        <w:shd w:val="clear" w:color="auto" w:fill="FFFFFF"/>
        <w:rPr>
          <w:ins w:id="29" w:author="Satoshi" w:date="2016-05-11T00:18:00Z"/>
          <w:rFonts w:ascii="Arial Unicode MS" w:hAnsi="Arial Unicode MS"/>
          <w:lang w:val="ja-JP" w:eastAsia="ja-JP"/>
        </w:rPr>
      </w:pPr>
      <w:ins w:id="30" w:author="Satoshi" w:date="2016-05-11T00:15:00Z">
        <w:r>
          <w:rPr>
            <w:rFonts w:ascii="Arial Unicode MS" w:hAnsi="Arial Unicode MS"/>
            <w:lang w:val="ja-JP" w:eastAsia="ja-JP"/>
          </w:rPr>
          <w:t>・</w:t>
        </w:r>
      </w:ins>
      <w:ins w:id="31" w:author="Satoshi" w:date="2016-05-11T07:41:00Z">
        <w:r w:rsidR="00321416">
          <w:rPr>
            <w:rFonts w:ascii="Arial Unicode MS" w:hAnsi="Arial Unicode MS"/>
            <w:lang w:val="ja-JP" w:eastAsia="ja-JP"/>
          </w:rPr>
          <w:t>損失レートは</w:t>
        </w:r>
      </w:ins>
      <w:ins w:id="32" w:author="Satoshi" w:date="2016-05-11T07:42:00Z">
        <w:r w:rsidR="00321416">
          <w:rPr>
            <w:rFonts w:ascii="Arial Unicode MS" w:hAnsi="Arial Unicode MS"/>
            <w:lang w:val="ja-JP" w:eastAsia="ja-JP"/>
          </w:rPr>
          <w:t>輻射ロスと非輻射ロスに分けられる。前者は</w:t>
        </w:r>
      </w:ins>
      <w:ins w:id="33" w:author="Satoshi" w:date="2016-05-11T07:43:00Z">
        <w:r w:rsidR="00321416">
          <w:rPr>
            <w:rFonts w:ascii="Arial Unicode MS" w:hAnsi="Arial Unicode MS"/>
            <w:lang w:val="ja-JP" w:eastAsia="ja-JP"/>
          </w:rPr>
          <w:t>伝搬光とのカップリングの強さであり、</w:t>
        </w:r>
      </w:ins>
      <w:ins w:id="34" w:author="Satoshi" w:date="2016-05-11T07:42:00Z">
        <w:r w:rsidR="00321416">
          <w:rPr>
            <w:rFonts w:ascii="Arial Unicode MS" w:hAnsi="Arial Unicode MS"/>
            <w:lang w:val="ja-JP" w:eastAsia="ja-JP"/>
          </w:rPr>
          <w:t>金属のナノスケール</w:t>
        </w:r>
      </w:ins>
      <w:ins w:id="35" w:author="Satoshi" w:date="2016-05-11T07:43:00Z">
        <w:r w:rsidR="00321416">
          <w:rPr>
            <w:rFonts w:ascii="Arial Unicode MS" w:hAnsi="Arial Unicode MS"/>
            <w:lang w:val="ja-JP" w:eastAsia="ja-JP"/>
          </w:rPr>
          <w:t>の</w:t>
        </w:r>
      </w:ins>
      <w:ins w:id="36" w:author="Satoshi" w:date="2016-05-11T07:42:00Z">
        <w:r w:rsidR="00321416">
          <w:rPr>
            <w:rFonts w:ascii="Arial Unicode MS" w:hAnsi="Arial Unicode MS"/>
            <w:lang w:val="ja-JP" w:eastAsia="ja-JP"/>
          </w:rPr>
          <w:t>形状によ</w:t>
        </w:r>
      </w:ins>
      <w:ins w:id="37" w:author="Satoshi" w:date="2016-05-11T07:43:00Z">
        <w:r w:rsidR="00321416">
          <w:rPr>
            <w:rFonts w:ascii="Arial Unicode MS" w:hAnsi="Arial Unicode MS"/>
            <w:lang w:val="ja-JP" w:eastAsia="ja-JP"/>
          </w:rPr>
          <w:t>って変化する。後者は</w:t>
        </w:r>
      </w:ins>
      <w:ins w:id="38" w:author="Satoshi" w:date="2016-05-11T07:46:00Z">
        <w:r w:rsidR="00321416">
          <w:rPr>
            <w:rFonts w:ascii="Arial Unicode MS" w:hAnsi="Arial Unicode MS"/>
            <w:lang w:val="ja-JP" w:eastAsia="ja-JP"/>
          </w:rPr>
          <w:t>金属材料の誘電率（虚部）によっ</w:t>
        </w:r>
        <w:r w:rsidR="00321416">
          <w:rPr>
            <w:rFonts w:ascii="Arial Unicode MS" w:hAnsi="Arial Unicode MS"/>
            <w:lang w:val="ja-JP" w:eastAsia="ja-JP"/>
          </w:rPr>
          <w:lastRenderedPageBreak/>
          <w:t>て表現されるが、ミクロには</w:t>
        </w:r>
      </w:ins>
      <w:ins w:id="39" w:author="Satoshi" w:date="2016-05-11T07:44:00Z">
        <w:r w:rsidR="00321416">
          <w:rPr>
            <w:rFonts w:ascii="Arial Unicode MS" w:hAnsi="Arial Unicode MS"/>
            <w:lang w:val="ja-JP" w:eastAsia="ja-JP"/>
          </w:rPr>
          <w:t>電子－電子散乱と電子－格子散乱</w:t>
        </w:r>
      </w:ins>
      <w:ins w:id="40" w:author="Satoshi" w:date="2016-05-11T07:45:00Z">
        <w:r w:rsidR="00321416">
          <w:rPr>
            <w:rFonts w:ascii="Arial Unicode MS" w:hAnsi="Arial Unicode MS"/>
            <w:lang w:val="ja-JP" w:eastAsia="ja-JP"/>
          </w:rPr>
          <w:t>のレートによって</w:t>
        </w:r>
      </w:ins>
      <w:ins w:id="41" w:author="Satoshi" w:date="2016-05-11T07:46:00Z">
        <w:r w:rsidR="00321416">
          <w:rPr>
            <w:rFonts w:ascii="Arial Unicode MS" w:hAnsi="Arial Unicode MS"/>
            <w:lang w:val="ja-JP" w:eastAsia="ja-JP"/>
          </w:rPr>
          <w:t>決まり、これらは材料のモルフォロジーに強く依存する</w:t>
        </w:r>
      </w:ins>
      <w:ins w:id="42" w:author="Satoshi" w:date="2016-05-11T00:17:00Z">
        <w:r w:rsidR="00B6316B">
          <w:rPr>
            <w:rFonts w:ascii="Arial Unicode MS" w:hAnsi="Arial Unicode MS" w:hint="eastAsia"/>
            <w:lang w:val="ja-JP" w:eastAsia="ja-JP"/>
          </w:rPr>
          <w:t>。</w:t>
        </w:r>
      </w:ins>
    </w:p>
    <w:p w14:paraId="5CA23CF5" w14:textId="77777777" w:rsidR="00B6316B" w:rsidRDefault="00B6316B" w:rsidP="00B6316B">
      <w:pPr>
        <w:pStyle w:val="Default"/>
        <w:shd w:val="clear" w:color="auto" w:fill="FFFFFF"/>
        <w:rPr>
          <w:moveTo w:id="43" w:author="Satoshi" w:date="2016-05-11T00:19:00Z"/>
          <w:rFonts w:ascii="Helvetica Neue" w:eastAsia="Helvetica Neue" w:hAnsi="Helvetica Neue" w:cs="Helvetica Neue"/>
        </w:rPr>
      </w:pPr>
      <w:moveToRangeStart w:id="44" w:author="Satoshi" w:date="2016-05-11T00:19:00Z" w:name="move450689323"/>
      <w:moveTo w:id="45" w:author="Satoshi" w:date="2016-05-11T00:19:00Z">
        <w:r>
          <w:rPr>
            <w:rFonts w:ascii="Arial Unicode MS" w:hAnsi="Arial Unicode MS"/>
            <w:lang w:val="ja-JP" w:eastAsia="ja-JP"/>
          </w:rPr>
          <w:t>・化学的な安定性から金は</w:t>
        </w:r>
      </w:moveTo>
      <w:ins w:id="46" w:author="Satoshi" w:date="2016-05-11T07:47:00Z">
        <w:r w:rsidR="00321416">
          <w:rPr>
            <w:rFonts w:ascii="Arial Unicode MS" w:hAnsi="Arial Unicode MS"/>
            <w:lang w:val="ja-JP" w:eastAsia="ja-JP"/>
          </w:rPr>
          <w:t>可視～赤外域の</w:t>
        </w:r>
      </w:ins>
      <w:moveTo w:id="47" w:author="Satoshi" w:date="2016-05-11T00:19:00Z">
        <w:r>
          <w:rPr>
            <w:rFonts w:ascii="Arial Unicode MS" w:hAnsi="Arial Unicode MS"/>
            <w:lang w:val="ja-JP" w:eastAsia="ja-JP"/>
          </w:rPr>
          <w:t>プラズモニック材料としてよく用いられている</w:t>
        </w:r>
      </w:moveTo>
    </w:p>
    <w:moveToRangeEnd w:id="44"/>
    <w:p w14:paraId="57096815" w14:textId="77777777" w:rsidR="007D6B57" w:rsidRDefault="00B6316B">
      <w:pPr>
        <w:pStyle w:val="Default"/>
        <w:shd w:val="clear" w:color="auto" w:fill="FFFFFF"/>
        <w:rPr>
          <w:ins w:id="48" w:author="Satoshi" w:date="2016-05-11T07:53:00Z"/>
          <w:rFonts w:ascii="Helvetica Neue" w:hAnsi="Helvetica Neue"/>
        </w:rPr>
      </w:pPr>
      <w:r>
        <w:rPr>
          <w:rFonts w:ascii="Arial Unicode MS" w:hAnsi="Arial Unicode MS"/>
          <w:lang w:val="ja-JP" w:eastAsia="ja-JP"/>
        </w:rPr>
        <w:t>・</w:t>
      </w:r>
      <w:ins w:id="49" w:author="Satoshi" w:date="2016-05-11T00:19:00Z">
        <w:r>
          <w:rPr>
            <w:rFonts w:ascii="Arial Unicode MS" w:hAnsi="Arial Unicode MS"/>
            <w:lang w:val="ja-JP" w:eastAsia="ja-JP"/>
          </w:rPr>
          <w:t>ところが、</w:t>
        </w:r>
      </w:ins>
      <w:r>
        <w:rPr>
          <w:rFonts w:ascii="Arial Unicode MS" w:hAnsi="Arial Unicode MS"/>
          <w:lang w:val="ja-JP" w:eastAsia="ja-JP"/>
        </w:rPr>
        <w:t>中赤外域において</w:t>
      </w:r>
      <w:ins w:id="50" w:author="Satoshi" w:date="2016-05-11T07:48:00Z">
        <w:r w:rsidR="00321416">
          <w:rPr>
            <w:rFonts w:ascii="Arial Unicode MS" w:hAnsi="Arial Unicode MS"/>
            <w:lang w:val="ja-JP" w:eastAsia="ja-JP"/>
          </w:rPr>
          <w:t>（銅表面を伝搬する</w:t>
        </w:r>
        <w:r w:rsidR="00321416">
          <w:rPr>
            <w:rFonts w:ascii="Arial Unicode MS" w:hAnsi="Arial Unicode MS" w:hint="eastAsia"/>
            <w:lang w:val="ja-JP" w:eastAsia="ja-JP"/>
          </w:rPr>
          <w:t>SPPの伝搬長の報告はあるが）</w:t>
        </w:r>
      </w:ins>
      <w:r>
        <w:rPr>
          <w:rFonts w:ascii="Arial Unicode MS" w:hAnsi="Arial Unicode MS"/>
          <w:lang w:val="ja-JP" w:eastAsia="ja-JP"/>
        </w:rPr>
        <w:t>金表面を伝搬する</w:t>
      </w:r>
      <w:r>
        <w:rPr>
          <w:rFonts w:ascii="Helvetica Neue" w:hAnsi="Helvetica Neue"/>
        </w:rPr>
        <w:t>SPP</w:t>
      </w:r>
      <w:r>
        <w:rPr>
          <w:rFonts w:ascii="Arial Unicode MS" w:hAnsi="Arial Unicode MS"/>
          <w:lang w:val="ja-JP" w:eastAsia="ja-JP"/>
        </w:rPr>
        <w:t>の伝搬長は測定されていない</w:t>
      </w:r>
      <w:r>
        <w:rPr>
          <w:rFonts w:ascii="Helvetica Neue" w:hAnsi="Helvetica Neue"/>
        </w:rPr>
        <w:t xml:space="preserve"> </w:t>
      </w:r>
      <w:ins w:id="51" w:author="Satoshi" w:date="2016-05-11T00:20:00Z">
        <w:r>
          <w:rPr>
            <w:rFonts w:ascii="Helvetica Neue" w:hAnsi="Helvetica Neue"/>
          </w:rPr>
          <w:t>。</w:t>
        </w:r>
      </w:ins>
    </w:p>
    <w:p w14:paraId="1EEAC8BE" w14:textId="77777777" w:rsidR="0030719D" w:rsidRDefault="007D6B57">
      <w:pPr>
        <w:pStyle w:val="Default"/>
        <w:shd w:val="clear" w:color="auto" w:fill="FFFFFF"/>
        <w:rPr>
          <w:rFonts w:ascii="Helvetica Neue" w:eastAsia="Helvetica Neue" w:hAnsi="Helvetica Neue" w:cs="Helvetica Neue"/>
        </w:rPr>
      </w:pPr>
      <w:ins w:id="52" w:author="Satoshi" w:date="2016-05-11T07:53:00Z">
        <w:r>
          <w:rPr>
            <w:rFonts w:ascii="Helvetica Neue" w:hAnsi="Helvetica Neue"/>
          </w:rPr>
          <w:t>・そこで、我々は、中赤外域で金表面を伝搬する</w:t>
        </w:r>
        <w:r>
          <w:rPr>
            <w:rFonts w:ascii="Helvetica Neue" w:hAnsi="Helvetica Neue" w:hint="eastAsia"/>
            <w:lang w:eastAsia="ja-JP"/>
          </w:rPr>
          <w:t>SPP</w:t>
        </w:r>
        <w:r>
          <w:rPr>
            <w:rFonts w:ascii="Helvetica Neue" w:hAnsi="Helvetica Neue" w:hint="eastAsia"/>
            <w:lang w:eastAsia="ja-JP"/>
          </w:rPr>
          <w:t>の</w:t>
        </w:r>
      </w:ins>
      <w:ins w:id="53" w:author="Satoshi" w:date="2016-05-11T00:20:00Z">
        <w:r w:rsidR="00B6316B">
          <w:rPr>
            <w:rFonts w:ascii="Helvetica Neue" w:hAnsi="Helvetica Neue"/>
          </w:rPr>
          <w:t>伝搬長と表面モルフォロジーを相関させて計測</w:t>
        </w:r>
      </w:ins>
      <w:ins w:id="54" w:author="Satoshi" w:date="2016-05-11T07:53:00Z">
        <w:r>
          <w:rPr>
            <w:rFonts w:ascii="Helvetica Neue" w:hAnsi="Helvetica Neue"/>
          </w:rPr>
          <w:t>した</w:t>
        </w:r>
      </w:ins>
      <w:ins w:id="55" w:author="Satoshi" w:date="2016-05-11T00:20:00Z">
        <w:r w:rsidR="00B6316B">
          <w:rPr>
            <w:rFonts w:ascii="Helvetica Neue" w:hAnsi="Helvetica Neue"/>
          </w:rPr>
          <w:t>。</w:t>
        </w:r>
      </w:ins>
    </w:p>
    <w:p w14:paraId="3023F611"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・中赤外光の波長</w:t>
      </w:r>
      <w:r>
        <w:rPr>
          <w:rFonts w:ascii="Helvetica Neue" w:hAnsi="Helvetica Neue"/>
        </w:rPr>
        <w:t>(</w:t>
      </w:r>
      <w:r>
        <w:rPr>
          <w:rFonts w:ascii="Arial Unicode MS" w:hAnsi="Arial Unicode MS"/>
          <w:lang w:val="ja-JP" w:eastAsia="ja-JP"/>
        </w:rPr>
        <w:t>と中赤外</w:t>
      </w:r>
      <w:r>
        <w:rPr>
          <w:rFonts w:ascii="Helvetica Neue" w:hAnsi="Helvetica Neue"/>
        </w:rPr>
        <w:t>SPP</w:t>
      </w:r>
      <w:r>
        <w:rPr>
          <w:rFonts w:ascii="Arial Unicode MS" w:hAnsi="Arial Unicode MS"/>
          <w:lang w:val="ja-JP" w:eastAsia="ja-JP"/>
        </w:rPr>
        <w:t>の波長</w:t>
      </w:r>
      <w:r>
        <w:rPr>
          <w:rFonts w:ascii="Helvetica Neue" w:hAnsi="Helvetica Neue"/>
        </w:rPr>
        <w:t>)</w:t>
      </w:r>
      <w:r>
        <w:rPr>
          <w:rFonts w:ascii="Arial Unicode MS" w:hAnsi="Arial Unicode MS"/>
          <w:lang w:val="ja-JP" w:eastAsia="ja-JP"/>
        </w:rPr>
        <w:t>は普通、多結晶の結晶粒径に比べて大幅に大きい</w:t>
      </w:r>
    </w:p>
    <w:p w14:paraId="6EA3CA3B"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rPr>
        <w:t>・</w:t>
      </w:r>
      <w:r>
        <w:rPr>
          <w:rFonts w:ascii="Helvetica Neue" w:hAnsi="Helvetica Neue"/>
          <w:lang w:val="en-US"/>
        </w:rPr>
        <w:t>SPP</w:t>
      </w:r>
      <w:r>
        <w:rPr>
          <w:rFonts w:ascii="Arial Unicode MS" w:hAnsi="Arial Unicode MS"/>
          <w:lang w:val="ja-JP" w:eastAsia="ja-JP"/>
        </w:rPr>
        <w:t>の減衰メカニズムの原理的な理解は、プラズモニクスの応用の観点から重要</w:t>
      </w:r>
    </w:p>
    <w:p w14:paraId="1C923465" w14:textId="77777777" w:rsidR="0030719D" w:rsidDel="00B6316B" w:rsidRDefault="00B6316B">
      <w:pPr>
        <w:pStyle w:val="Default"/>
        <w:shd w:val="clear" w:color="auto" w:fill="FFFFFF"/>
        <w:rPr>
          <w:moveFrom w:id="56" w:author="Satoshi" w:date="2016-05-11T00:19:00Z"/>
          <w:rFonts w:ascii="Helvetica Neue" w:eastAsia="Helvetica Neue" w:hAnsi="Helvetica Neue" w:cs="Helvetica Neue"/>
        </w:rPr>
      </w:pPr>
      <w:moveFromRangeStart w:id="57" w:author="Satoshi" w:date="2016-05-11T00:19:00Z" w:name="move450689323"/>
      <w:moveFrom w:id="58" w:author="Satoshi" w:date="2016-05-11T00:19:00Z">
        <w:r w:rsidDel="00B6316B">
          <w:rPr>
            <w:rFonts w:ascii="Arial Unicode MS" w:hAnsi="Arial Unicode MS"/>
            <w:lang w:val="ja-JP" w:eastAsia="ja-JP"/>
          </w:rPr>
          <w:t>・化学的な安定性から金はプラズモニック材料としてよく用いられている</w:t>
        </w:r>
      </w:moveFrom>
    </w:p>
    <w:moveFromRangeEnd w:id="57"/>
    <w:p w14:paraId="2FF0BD04" w14:textId="77777777" w:rsidR="0030719D" w:rsidRDefault="0030719D">
      <w:pPr>
        <w:pStyle w:val="Default"/>
        <w:shd w:val="clear" w:color="auto" w:fill="FFFFFF"/>
        <w:rPr>
          <w:rFonts w:ascii="Helvetica Neue" w:eastAsia="Helvetica Neue" w:hAnsi="Helvetica Neue" w:cs="Helvetica Neue"/>
        </w:rPr>
      </w:pPr>
    </w:p>
    <w:p w14:paraId="41901061" w14:textId="77777777" w:rsidR="0030719D" w:rsidRDefault="0030719D">
      <w:pPr>
        <w:pStyle w:val="Default"/>
        <w:shd w:val="clear" w:color="auto" w:fill="FFFFFF"/>
        <w:rPr>
          <w:rFonts w:ascii="Helvetica Neue" w:eastAsia="Helvetica Neue" w:hAnsi="Helvetica Neue" w:cs="Helvetica Neue"/>
        </w:rPr>
      </w:pPr>
    </w:p>
    <w:p w14:paraId="4ED12F7B" w14:textId="77777777" w:rsidR="0030719D" w:rsidRDefault="00B6316B">
      <w:pPr>
        <w:pStyle w:val="Default"/>
        <w:shd w:val="clear" w:color="auto" w:fill="FFFFFF"/>
        <w:rPr>
          <w:rFonts w:ascii="Helvetica Neue" w:eastAsia="Helvetica Neue" w:hAnsi="Helvetica Neue" w:cs="Helvetica Neue"/>
          <w:sz w:val="28"/>
          <w:szCs w:val="28"/>
        </w:rPr>
      </w:pPr>
      <w:r>
        <w:rPr>
          <w:rFonts w:ascii="Helvetica Neue" w:hAnsi="Helvetica Neue"/>
          <w:b/>
          <w:bCs/>
          <w:sz w:val="28"/>
          <w:szCs w:val="28"/>
        </w:rPr>
        <w:t>Experimental Setup: SPP</w:t>
      </w:r>
      <w:r>
        <w:rPr>
          <w:rFonts w:ascii="Arial Unicode MS" w:hAnsi="Arial Unicode MS"/>
          <w:sz w:val="28"/>
          <w:szCs w:val="28"/>
          <w:lang w:val="ja-JP" w:eastAsia="ja-JP"/>
        </w:rPr>
        <w:t>と伝搬光をグレーティングを用いて結合し、伝搬光のパワーを測定することにより、</w:t>
      </w:r>
      <w:r>
        <w:rPr>
          <w:rFonts w:ascii="Helvetica Neue" w:hAnsi="Helvetica Neue"/>
          <w:b/>
          <w:bCs/>
          <w:sz w:val="28"/>
          <w:szCs w:val="28"/>
        </w:rPr>
        <w:t>SPP</w:t>
      </w:r>
      <w:r>
        <w:rPr>
          <w:rFonts w:ascii="Arial Unicode MS" w:hAnsi="Arial Unicode MS"/>
          <w:sz w:val="28"/>
          <w:szCs w:val="28"/>
          <w:lang w:val="ja-JP" w:eastAsia="ja-JP"/>
        </w:rPr>
        <w:t>の伝搬長を評価した</w:t>
      </w:r>
    </w:p>
    <w:p w14:paraId="4A175E25"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・実験の概念</w:t>
      </w:r>
      <w:r>
        <w:rPr>
          <w:rFonts w:ascii="Helvetica Neue" w:hAnsi="Helvetica Neue"/>
          <w:lang w:val="en-US"/>
        </w:rPr>
        <w:t>(in/out-coupler)</w:t>
      </w:r>
    </w:p>
    <w:p w14:paraId="7D8390D2" w14:textId="77777777" w:rsidR="0030719D" w:rsidRDefault="00B6316B">
      <w:pPr>
        <w:pStyle w:val="Default"/>
        <w:shd w:val="clear" w:color="auto" w:fill="FFFFFF"/>
      </w:pPr>
      <w:r>
        <w:rPr>
          <w:rFonts w:ascii="Arial Unicode MS" w:hAnsi="Arial Unicode MS"/>
          <w:lang w:val="ja-JP" w:eastAsia="ja-JP"/>
        </w:rPr>
        <w:t>・光学実験の詳細</w:t>
      </w:r>
      <w:r>
        <w:rPr>
          <w:rFonts w:ascii="Helvetica Neue" w:hAnsi="Helvetica Neue"/>
        </w:rPr>
        <w:t>(</w:t>
      </w:r>
      <w:r>
        <w:rPr>
          <w:rFonts w:ascii="Arial Unicode MS" w:hAnsi="Arial Unicode MS"/>
        </w:rPr>
        <w:t>光源、</w:t>
      </w:r>
      <w:r>
        <w:rPr>
          <w:rFonts w:ascii="Helvetica Neue" w:hAnsi="Helvetica Neue"/>
        </w:rPr>
        <w:t>PWM</w:t>
      </w:r>
      <w:r>
        <w:rPr>
          <w:rFonts w:ascii="Arial Unicode MS" w:hAnsi="Arial Unicode MS"/>
          <w:lang w:val="ja-JP" w:eastAsia="ja-JP"/>
        </w:rPr>
        <w:t>制御、光学配置、入射光線の入射角と絞り角とスポットサイズ、パワーメータ、ガイドレーザー</w:t>
      </w:r>
      <w:r>
        <w:rPr>
          <w:rFonts w:ascii="Helvetica Neue" w:hAnsi="Helvetica Neue"/>
        </w:rPr>
        <w:t>)</w:t>
      </w:r>
    </w:p>
    <w:p w14:paraId="3B57D142" w14:textId="77777777" w:rsidR="0030719D" w:rsidRDefault="0030719D">
      <w:pPr>
        <w:pStyle w:val="Default"/>
        <w:shd w:val="clear" w:color="auto" w:fill="FFFFFF"/>
        <w:rPr>
          <w:rFonts w:ascii="Helvetica Neue" w:eastAsia="Helvetica Neue" w:hAnsi="Helvetica Neue" w:cs="Helvetica Neue"/>
        </w:rPr>
      </w:pPr>
    </w:p>
    <w:p w14:paraId="3303AC51" w14:textId="77777777" w:rsidR="0030719D" w:rsidRDefault="00B6316B">
      <w:pPr>
        <w:pStyle w:val="Default"/>
        <w:shd w:val="clear" w:color="auto" w:fill="FFFFFF"/>
        <w:rPr>
          <w:rFonts w:ascii="Helvetica Neue" w:eastAsia="Helvetica Neue" w:hAnsi="Helvetica Neue" w:cs="Helvetica Neue"/>
          <w:u w:val="single"/>
        </w:rPr>
      </w:pPr>
      <w:r>
        <w:rPr>
          <w:rFonts w:ascii="Arial Unicode MS" w:hAnsi="Arial Unicode MS"/>
          <w:u w:val="single"/>
          <w:lang w:val="ja-JP" w:eastAsia="ja-JP"/>
        </w:rPr>
        <w:t>光学実験の模式図</w:t>
      </w:r>
      <w:r>
        <w:rPr>
          <w:rFonts w:ascii="Helvetica Neue" w:hAnsi="Helvetica Neue"/>
          <w:u w:val="single"/>
          <w:lang w:val="en-US"/>
        </w:rPr>
        <w:t xml:space="preserve">: </w:t>
      </w:r>
      <w:r>
        <w:rPr>
          <w:rFonts w:ascii="Arial Unicode MS" w:hAnsi="Arial Unicode MS"/>
          <w:u w:val="single"/>
          <w:lang w:val="ja-JP" w:eastAsia="ja-JP"/>
        </w:rPr>
        <w:t>伝搬光は絞りこまれて</w:t>
      </w:r>
      <w:r>
        <w:rPr>
          <w:rFonts w:ascii="Helvetica Neue" w:hAnsi="Helvetica Neue"/>
          <w:u w:val="single"/>
          <w:lang w:val="en-US"/>
        </w:rPr>
        <w:t>in-coupler</w:t>
      </w:r>
      <w:r>
        <w:rPr>
          <w:rFonts w:ascii="Arial Unicode MS" w:hAnsi="Arial Unicode MS"/>
          <w:u w:val="single"/>
          <w:lang w:val="ja-JP" w:eastAsia="ja-JP"/>
        </w:rPr>
        <w:t>に入射され、信号光は</w:t>
      </w:r>
      <w:r>
        <w:rPr>
          <w:rFonts w:ascii="Helvetica Neue" w:hAnsi="Helvetica Neue"/>
          <w:u w:val="single"/>
          <w:lang w:val="en-US"/>
        </w:rPr>
        <w:t>out-</w:t>
      </w:r>
      <w:r>
        <w:rPr>
          <w:rFonts w:ascii="Helvetica Neue" w:hAnsi="Helvetica Neue"/>
          <w:u w:val="single"/>
        </w:rPr>
        <w:t>coupler</w:t>
      </w:r>
      <w:r>
        <w:rPr>
          <w:rFonts w:ascii="Arial Unicode MS" w:hAnsi="Arial Unicode MS"/>
          <w:u w:val="single"/>
          <w:lang w:val="ja-JP" w:eastAsia="ja-JP"/>
        </w:rPr>
        <w:t>と光学的に共役なパワーメータで検出する</w:t>
      </w:r>
    </w:p>
    <w:p w14:paraId="2EF66303" w14:textId="77777777" w:rsidR="0030719D" w:rsidRDefault="0030719D">
      <w:pPr>
        <w:pStyle w:val="Default"/>
        <w:shd w:val="clear" w:color="auto" w:fill="FFFFFF"/>
        <w:rPr>
          <w:rFonts w:ascii="Helvetica Neue" w:eastAsia="Helvetica Neue" w:hAnsi="Helvetica Neue" w:cs="Helvetica Neue"/>
          <w:u w:val="single"/>
        </w:rPr>
      </w:pPr>
    </w:p>
    <w:p w14:paraId="3D413DC9" w14:textId="77777777" w:rsidR="0030719D" w:rsidRDefault="0030719D">
      <w:pPr>
        <w:pStyle w:val="Default"/>
        <w:shd w:val="clear" w:color="auto" w:fill="FFFFFF"/>
        <w:rPr>
          <w:rFonts w:ascii="Helvetica Neue" w:eastAsia="Helvetica Neue" w:hAnsi="Helvetica Neue" w:cs="Helvetica Neue"/>
        </w:rPr>
      </w:pPr>
    </w:p>
    <w:p w14:paraId="0AEC1DBE" w14:textId="77777777" w:rsidR="0030719D" w:rsidRDefault="00B6316B">
      <w:pPr>
        <w:pStyle w:val="Default"/>
        <w:shd w:val="clear" w:color="auto" w:fill="FFFFFF"/>
        <w:rPr>
          <w:rFonts w:ascii="Helvetica Neue" w:eastAsia="Helvetica Neue" w:hAnsi="Helvetica Neue" w:cs="Helvetica Neue"/>
          <w:sz w:val="28"/>
          <w:szCs w:val="28"/>
        </w:rPr>
      </w:pPr>
      <w:r>
        <w:rPr>
          <w:rFonts w:ascii="Helvetica Neue" w:hAnsi="Helvetica Neue"/>
          <w:b/>
          <w:bCs/>
          <w:sz w:val="28"/>
          <w:szCs w:val="28"/>
          <w:lang w:val="en-US"/>
        </w:rPr>
        <w:t xml:space="preserve">Sample: </w:t>
      </w:r>
      <w:r>
        <w:rPr>
          <w:rFonts w:ascii="Arial Unicode MS" w:hAnsi="Arial Unicode MS"/>
          <w:sz w:val="28"/>
          <w:szCs w:val="28"/>
          <w:lang w:val="ja-JP" w:eastAsia="ja-JP"/>
        </w:rPr>
        <w:t>金下地のある導波路構造を電子線リソグラフィーにより作成した後、</w:t>
      </w:r>
      <w:r>
        <w:rPr>
          <w:rFonts w:ascii="Helvetica Neue" w:hAnsi="Helvetica Neue"/>
          <w:b/>
          <w:bCs/>
          <w:sz w:val="28"/>
          <w:szCs w:val="28"/>
        </w:rPr>
        <w:t>600℃</w:t>
      </w:r>
      <w:r>
        <w:rPr>
          <w:rFonts w:ascii="Arial Unicode MS" w:hAnsi="Arial Unicode MS"/>
          <w:sz w:val="28"/>
          <w:szCs w:val="28"/>
          <w:lang w:val="ja-JP" w:eastAsia="ja-JP"/>
        </w:rPr>
        <w:t>と</w:t>
      </w:r>
      <w:r>
        <w:rPr>
          <w:rFonts w:ascii="Helvetica Neue" w:hAnsi="Helvetica Neue"/>
          <w:b/>
          <w:bCs/>
          <w:sz w:val="28"/>
          <w:szCs w:val="28"/>
        </w:rPr>
        <w:t>700℃</w:t>
      </w:r>
      <w:r>
        <w:rPr>
          <w:rFonts w:ascii="Arial Unicode MS" w:hAnsi="Arial Unicode MS"/>
          <w:sz w:val="28"/>
          <w:szCs w:val="28"/>
          <w:lang w:val="ja-JP" w:eastAsia="ja-JP"/>
        </w:rPr>
        <w:t>で</w:t>
      </w:r>
      <w:r>
        <w:rPr>
          <w:rFonts w:ascii="Helvetica Neue" w:hAnsi="Helvetica Neue"/>
          <w:b/>
          <w:bCs/>
          <w:sz w:val="28"/>
          <w:szCs w:val="28"/>
        </w:rPr>
        <w:t>2</w:t>
      </w:r>
      <w:r>
        <w:rPr>
          <w:rFonts w:ascii="Arial Unicode MS" w:hAnsi="Arial Unicode MS"/>
          <w:sz w:val="28"/>
          <w:szCs w:val="28"/>
          <w:lang w:val="ja-JP" w:eastAsia="ja-JP"/>
        </w:rPr>
        <w:t>回アニールした</w:t>
      </w:r>
    </w:p>
    <w:p w14:paraId="1F3DADB5"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・導波路のデザイン</w:t>
      </w:r>
      <w:r>
        <w:rPr>
          <w:rFonts w:ascii="Helvetica Neue" w:hAnsi="Helvetica Neue"/>
        </w:rPr>
        <w:t>(</w:t>
      </w:r>
      <w:r>
        <w:rPr>
          <w:rFonts w:ascii="Arial Unicode MS" w:hAnsi="Arial Unicode MS"/>
          <w:lang w:val="ja-JP" w:eastAsia="ja-JP"/>
        </w:rPr>
        <w:t>導波路の長さと幅、グレーティングのピッチ</w:t>
      </w:r>
      <w:r>
        <w:rPr>
          <w:rFonts w:ascii="Helvetica Neue" w:hAnsi="Helvetica Neue"/>
        </w:rPr>
        <w:t>)</w:t>
      </w:r>
      <w:r>
        <w:rPr>
          <w:rFonts w:ascii="Arial Unicode MS" w:hAnsi="Arial Unicode MS"/>
          <w:lang w:val="ja-JP" w:eastAsia="ja-JP"/>
        </w:rPr>
        <w:t>と配置</w:t>
      </w:r>
      <w:r>
        <w:rPr>
          <w:rFonts w:ascii="Helvetica Neue" w:hAnsi="Helvetica Neue"/>
        </w:rPr>
        <w:t>(</w:t>
      </w:r>
      <w:r>
        <w:rPr>
          <w:rFonts w:ascii="Arial Unicode MS" w:hAnsi="Arial Unicode MS"/>
          <w:lang w:val="ja-JP" w:eastAsia="ja-JP"/>
        </w:rPr>
        <w:t>間隔</w:t>
      </w:r>
      <w:r>
        <w:rPr>
          <w:rFonts w:ascii="Helvetica Neue" w:hAnsi="Helvetica Neue"/>
        </w:rPr>
        <w:t xml:space="preserve">) </w:t>
      </w:r>
    </w:p>
    <w:p w14:paraId="1C3DCEA0"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rPr>
        <w:t>・</w:t>
      </w:r>
      <w:r>
        <w:rPr>
          <w:rFonts w:ascii="Helvetica Neue" w:hAnsi="Helvetica Neue"/>
        </w:rPr>
        <w:t>RCWA</w:t>
      </w:r>
      <w:r>
        <w:rPr>
          <w:rFonts w:ascii="Arial Unicode MS" w:hAnsi="Arial Unicode MS"/>
          <w:lang w:val="ja-JP" w:eastAsia="ja-JP"/>
        </w:rPr>
        <w:t>によるグレーティング溝深さの考察</w:t>
      </w:r>
      <w:r>
        <w:rPr>
          <w:rFonts w:ascii="Helvetica Neue" w:hAnsi="Helvetica Neue"/>
        </w:rPr>
        <w:t xml:space="preserve"> </w:t>
      </w:r>
    </w:p>
    <w:p w14:paraId="0A2C89C0"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・試料の作成方法</w:t>
      </w:r>
      <w:r>
        <w:rPr>
          <w:rFonts w:ascii="Helvetica Neue" w:hAnsi="Helvetica Neue"/>
        </w:rPr>
        <w:t>(EB</w:t>
      </w:r>
      <w:r>
        <w:rPr>
          <w:rFonts w:ascii="Arial Unicode MS" w:hAnsi="Arial Unicode MS"/>
          <w:lang w:val="ja-JP" w:eastAsia="ja-JP"/>
        </w:rPr>
        <w:t>リソグラフィーと蒸着</w:t>
      </w:r>
      <w:r>
        <w:rPr>
          <w:rFonts w:ascii="Helvetica Neue" w:hAnsi="Helvetica Neue"/>
        </w:rPr>
        <w:t>)</w:t>
      </w:r>
    </w:p>
    <w:p w14:paraId="69AD3203"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・アニールの手続き</w:t>
      </w:r>
      <w:r>
        <w:rPr>
          <w:rFonts w:ascii="Helvetica Neue" w:hAnsi="Helvetica Neue"/>
        </w:rPr>
        <w:t>(600℃</w:t>
      </w:r>
      <w:r>
        <w:rPr>
          <w:rFonts w:ascii="Arial Unicode MS" w:hAnsi="Arial Unicode MS"/>
          <w:lang w:val="ja-JP" w:eastAsia="ja-JP"/>
        </w:rPr>
        <w:t>で</w:t>
      </w:r>
      <w:r>
        <w:rPr>
          <w:rFonts w:ascii="Helvetica Neue" w:hAnsi="Helvetica Neue"/>
        </w:rPr>
        <w:t>20</w:t>
      </w:r>
      <w:r>
        <w:rPr>
          <w:rFonts w:ascii="Arial Unicode MS" w:hAnsi="Arial Unicode MS"/>
        </w:rPr>
        <w:t>分、</w:t>
      </w:r>
      <w:r>
        <w:rPr>
          <w:rFonts w:ascii="Helvetica Neue" w:hAnsi="Helvetica Neue"/>
        </w:rPr>
        <w:t>700℃</w:t>
      </w:r>
      <w:r>
        <w:rPr>
          <w:rFonts w:ascii="Arial Unicode MS" w:hAnsi="Arial Unicode MS"/>
          <w:lang w:val="ja-JP" w:eastAsia="ja-JP"/>
        </w:rPr>
        <w:t>で</w:t>
      </w:r>
      <w:r>
        <w:rPr>
          <w:rFonts w:ascii="Helvetica Neue" w:hAnsi="Helvetica Neue"/>
        </w:rPr>
        <w:t>16</w:t>
      </w:r>
      <w:r>
        <w:rPr>
          <w:rFonts w:ascii="Arial Unicode MS" w:hAnsi="Arial Unicode MS"/>
        </w:rPr>
        <w:t>分</w:t>
      </w:r>
      <w:r>
        <w:rPr>
          <w:rFonts w:ascii="Helvetica Neue" w:hAnsi="Helvetica Neue"/>
        </w:rPr>
        <w:t xml:space="preserve">) </w:t>
      </w:r>
    </w:p>
    <w:p w14:paraId="34647DD3" w14:textId="77777777" w:rsidR="0030719D" w:rsidRDefault="0030719D">
      <w:pPr>
        <w:pStyle w:val="Default"/>
        <w:shd w:val="clear" w:color="auto" w:fill="FFFFFF"/>
        <w:rPr>
          <w:rFonts w:ascii="Helvetica Neue" w:eastAsia="Helvetica Neue" w:hAnsi="Helvetica Neue" w:cs="Helvetica Neue"/>
        </w:rPr>
      </w:pPr>
    </w:p>
    <w:p w14:paraId="0E3BCE3D" w14:textId="77777777" w:rsidR="0030719D" w:rsidRDefault="0030719D">
      <w:pPr>
        <w:pStyle w:val="Default"/>
        <w:shd w:val="clear" w:color="auto" w:fill="FFFFFF"/>
        <w:rPr>
          <w:rFonts w:ascii="Helvetica Neue" w:eastAsia="Helvetica Neue" w:hAnsi="Helvetica Neue" w:cs="Helvetica Neue"/>
        </w:rPr>
      </w:pPr>
    </w:p>
    <w:p w14:paraId="2763B1AF"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u w:val="single"/>
          <w:lang w:val="ja-JP" w:eastAsia="ja-JP"/>
        </w:rPr>
        <w:t>導波路の設計図</w:t>
      </w:r>
      <w:r>
        <w:rPr>
          <w:rFonts w:ascii="Helvetica Neue" w:hAnsi="Helvetica Neue"/>
          <w:u w:val="single"/>
          <w:lang w:val="en-US"/>
        </w:rPr>
        <w:t>:</w:t>
      </w:r>
      <w:r>
        <w:rPr>
          <w:rFonts w:ascii="Arial Unicode MS" w:hAnsi="Arial Unicode MS"/>
          <w:u w:val="single"/>
          <w:lang w:val="ja-JP" w:eastAsia="ja-JP"/>
        </w:rPr>
        <w:t>左側の</w:t>
      </w:r>
      <w:r>
        <w:rPr>
          <w:rFonts w:ascii="Helvetica Neue" w:hAnsi="Helvetica Neue"/>
          <w:u w:val="single"/>
          <w:lang w:val="en-US"/>
        </w:rPr>
        <w:t>in-coupler</w:t>
      </w:r>
      <w:r>
        <w:rPr>
          <w:rFonts w:ascii="Arial Unicode MS" w:hAnsi="Arial Unicode MS"/>
          <w:u w:val="single"/>
          <w:lang w:val="ja-JP" w:eastAsia="ja-JP"/>
        </w:rPr>
        <w:t>で励起された</w:t>
      </w:r>
      <w:r>
        <w:rPr>
          <w:rFonts w:ascii="Helvetica Neue" w:hAnsi="Helvetica Neue"/>
          <w:u w:val="single"/>
          <w:lang w:val="ja-JP" w:eastAsia="ja-JP"/>
        </w:rPr>
        <w:t>SPP</w:t>
      </w:r>
      <w:r>
        <w:rPr>
          <w:rFonts w:ascii="Arial Unicode MS" w:hAnsi="Arial Unicode MS"/>
          <w:u w:val="single"/>
          <w:lang w:val="ja-JP" w:eastAsia="ja-JP"/>
        </w:rPr>
        <w:t>は長さ</w:t>
      </w:r>
      <w:r>
        <w:rPr>
          <w:rFonts w:ascii="Helvetica Neue" w:hAnsi="Helvetica Neue"/>
          <w:u w:val="single"/>
          <w:lang w:val="en-US"/>
        </w:rPr>
        <w:t>3,5,7,9,11mm</w:t>
      </w:r>
      <w:r>
        <w:rPr>
          <w:rFonts w:ascii="Arial Unicode MS" w:hAnsi="Arial Unicode MS"/>
          <w:u w:val="single"/>
          <w:lang w:val="ja-JP" w:eastAsia="ja-JP"/>
        </w:rPr>
        <w:t>の導波路を伝搬し、右側の幅広になった</w:t>
      </w:r>
      <w:r>
        <w:rPr>
          <w:rFonts w:ascii="Helvetica Neue" w:hAnsi="Helvetica Neue"/>
          <w:u w:val="single"/>
          <w:lang w:val="en-US"/>
        </w:rPr>
        <w:t>out-coupler</w:t>
      </w:r>
      <w:r>
        <w:rPr>
          <w:rFonts w:ascii="Arial Unicode MS" w:hAnsi="Arial Unicode MS"/>
          <w:u w:val="single"/>
          <w:lang w:val="ja-JP" w:eastAsia="ja-JP"/>
        </w:rPr>
        <w:t>で伝搬光を励起する</w:t>
      </w:r>
    </w:p>
    <w:p w14:paraId="36A450E7" w14:textId="77777777" w:rsidR="0030719D" w:rsidRDefault="0030719D">
      <w:pPr>
        <w:pStyle w:val="Default"/>
        <w:shd w:val="clear" w:color="auto" w:fill="FFFFFF"/>
        <w:rPr>
          <w:rFonts w:ascii="Helvetica Neue" w:eastAsia="Helvetica Neue" w:hAnsi="Helvetica Neue" w:cs="Helvetica Neue"/>
          <w:u w:val="single"/>
        </w:rPr>
      </w:pPr>
    </w:p>
    <w:p w14:paraId="58C08EF3" w14:textId="77777777" w:rsidR="0030719D" w:rsidRDefault="00B6316B">
      <w:pPr>
        <w:pStyle w:val="Default"/>
        <w:shd w:val="clear" w:color="auto" w:fill="FFFFFF"/>
        <w:rPr>
          <w:rFonts w:ascii="Helvetica Neue" w:eastAsia="Helvetica Neue" w:hAnsi="Helvetica Neue" w:cs="Helvetica Neue"/>
          <w:u w:val="single"/>
        </w:rPr>
      </w:pPr>
      <w:r>
        <w:rPr>
          <w:rFonts w:ascii="Helvetica Neue" w:hAnsi="Helvetica Neue"/>
          <w:u w:val="single"/>
        </w:rPr>
        <w:t>RCWA</w:t>
      </w:r>
      <w:r>
        <w:rPr>
          <w:rFonts w:ascii="Arial Unicode MS" w:hAnsi="Arial Unicode MS"/>
          <w:u w:val="single"/>
          <w:lang w:val="ja-JP" w:eastAsia="ja-JP"/>
        </w:rPr>
        <w:t>による反射効率の計算データ</w:t>
      </w:r>
      <w:r>
        <w:rPr>
          <w:rFonts w:ascii="Helvetica Neue" w:hAnsi="Helvetica Neue"/>
          <w:u w:val="single"/>
          <w:lang w:val="en-US"/>
        </w:rPr>
        <w:t xml:space="preserve">: </w:t>
      </w:r>
      <w:r>
        <w:rPr>
          <w:rFonts w:ascii="Arial Unicode MS" w:hAnsi="Arial Unicode MS"/>
          <w:u w:val="single"/>
          <w:lang w:val="ja-JP" w:eastAsia="ja-JP"/>
        </w:rPr>
        <w:t>角度広がりのある光線をグレーティングに入射したとき、</w:t>
      </w:r>
      <w:r>
        <w:rPr>
          <w:rFonts w:ascii="Helvetica Neue" w:hAnsi="Helvetica Neue"/>
          <w:u w:val="single"/>
          <w:lang w:val="ja-JP" w:eastAsia="ja-JP"/>
        </w:rPr>
        <w:t>SPP</w:t>
      </w:r>
      <w:r>
        <w:rPr>
          <w:rFonts w:ascii="Arial Unicode MS" w:hAnsi="Arial Unicode MS"/>
          <w:u w:val="single"/>
          <w:lang w:val="ja-JP" w:eastAsia="ja-JP"/>
        </w:rPr>
        <w:t>を励起するための最適な溝深さは</w:t>
      </w:r>
      <w:r>
        <w:rPr>
          <w:rFonts w:ascii="Helvetica Neue" w:hAnsi="Helvetica Neue"/>
          <w:u w:val="single"/>
          <w:lang w:val="en-US"/>
        </w:rPr>
        <w:t>1.0</w:t>
      </w:r>
      <w:r>
        <w:rPr>
          <w:rFonts w:ascii="Helvetica Neue" w:hAnsi="Helvetica Neue"/>
          <w:u w:val="single"/>
          <w:lang w:val="ja-JP" w:eastAsia="ja-JP"/>
        </w:rPr>
        <w:t>μ</w:t>
      </w:r>
      <w:r>
        <w:rPr>
          <w:rFonts w:ascii="Helvetica Neue" w:hAnsi="Helvetica Neue"/>
          <w:u w:val="single"/>
          <w:lang w:val="en-US"/>
        </w:rPr>
        <w:t>m</w:t>
      </w:r>
      <w:r>
        <w:rPr>
          <w:rFonts w:ascii="Arial Unicode MS" w:hAnsi="Arial Unicode MS"/>
          <w:u w:val="single"/>
          <w:lang w:val="ja-JP" w:eastAsia="ja-JP"/>
        </w:rPr>
        <w:t>程度</w:t>
      </w:r>
    </w:p>
    <w:p w14:paraId="6E38E2BB" w14:textId="77777777" w:rsidR="0030719D" w:rsidRDefault="0030719D">
      <w:pPr>
        <w:pStyle w:val="Default"/>
        <w:shd w:val="clear" w:color="auto" w:fill="FFFFFF"/>
        <w:rPr>
          <w:rFonts w:ascii="Helvetica Neue" w:eastAsia="Helvetica Neue" w:hAnsi="Helvetica Neue" w:cs="Helvetica Neue"/>
          <w:u w:val="single"/>
        </w:rPr>
      </w:pPr>
    </w:p>
    <w:p w14:paraId="175F13B3" w14:textId="77777777" w:rsidR="0030719D" w:rsidRDefault="0030719D">
      <w:pPr>
        <w:pStyle w:val="Default"/>
        <w:shd w:val="clear" w:color="auto" w:fill="FFFFFF"/>
        <w:rPr>
          <w:rFonts w:ascii="Helvetica Neue" w:eastAsia="Helvetica Neue" w:hAnsi="Helvetica Neue" w:cs="Helvetica Neue"/>
          <w:u w:val="single"/>
        </w:rPr>
      </w:pPr>
    </w:p>
    <w:p w14:paraId="358385EE" w14:textId="77777777" w:rsidR="0030719D" w:rsidRDefault="0030719D">
      <w:pPr>
        <w:pStyle w:val="Default"/>
        <w:shd w:val="clear" w:color="auto" w:fill="FFFFFF"/>
        <w:rPr>
          <w:rFonts w:ascii="Helvetica Neue" w:eastAsia="Helvetica Neue" w:hAnsi="Helvetica Neue" w:cs="Helvetica Neue"/>
          <w:u w:val="single"/>
        </w:rPr>
      </w:pPr>
    </w:p>
    <w:p w14:paraId="11B5D561" w14:textId="77777777" w:rsidR="0030719D" w:rsidRDefault="00B6316B">
      <w:pPr>
        <w:pStyle w:val="Default"/>
        <w:shd w:val="clear" w:color="auto" w:fill="FFFFFF"/>
        <w:rPr>
          <w:rFonts w:ascii="Helvetica Neue" w:eastAsia="Helvetica Neue" w:hAnsi="Helvetica Neue" w:cs="Helvetica Neue"/>
          <w:sz w:val="28"/>
          <w:szCs w:val="28"/>
        </w:rPr>
      </w:pPr>
      <w:r>
        <w:rPr>
          <w:rFonts w:ascii="Helvetica Neue" w:hAnsi="Helvetica Neue"/>
          <w:b/>
          <w:bCs/>
          <w:sz w:val="28"/>
          <w:szCs w:val="28"/>
        </w:rPr>
        <w:t xml:space="preserve">Result: </w:t>
      </w:r>
      <w:r>
        <w:rPr>
          <w:rFonts w:ascii="Arial Unicode MS" w:hAnsi="Arial Unicode MS"/>
          <w:sz w:val="28"/>
          <w:szCs w:val="28"/>
          <w:lang w:val="ja-JP" w:eastAsia="ja-JP"/>
        </w:rPr>
        <w:t>アニールを行うと</w:t>
      </w:r>
      <w:r>
        <w:rPr>
          <w:rFonts w:ascii="Helvetica Neue" w:hAnsi="Helvetica Neue"/>
          <w:b/>
          <w:bCs/>
          <w:sz w:val="28"/>
          <w:szCs w:val="28"/>
        </w:rPr>
        <w:t>SPP</w:t>
      </w:r>
      <w:r>
        <w:rPr>
          <w:rFonts w:ascii="Arial Unicode MS" w:hAnsi="Arial Unicode MS"/>
          <w:sz w:val="28"/>
          <w:szCs w:val="28"/>
          <w:lang w:val="ja-JP" w:eastAsia="ja-JP"/>
        </w:rPr>
        <w:t>の伝搬長が大きくなり、薄膜のモルフォロジーも変化した</w:t>
      </w:r>
    </w:p>
    <w:p w14:paraId="07C79C85" w14:textId="77777777" w:rsidR="0030719D" w:rsidRDefault="00B6316B">
      <w:pPr>
        <w:pStyle w:val="Default"/>
        <w:shd w:val="clear" w:color="auto" w:fill="FFFFFF"/>
        <w:rPr>
          <w:rFonts w:ascii="Helvetica Neue" w:eastAsia="Helvetica Neue" w:hAnsi="Helvetica Neue" w:cs="Helvetica Neue"/>
        </w:rPr>
      </w:pPr>
      <w:r>
        <w:rPr>
          <w:rFonts w:ascii="Helvetica Neue" w:hAnsi="Helvetica Neue"/>
        </w:rPr>
        <w:t>=</w:t>
      </w:r>
      <w:r>
        <w:rPr>
          <w:rFonts w:ascii="Arial Unicode MS" w:hAnsi="Arial Unicode MS"/>
          <w:lang w:val="ja-JP" w:eastAsia="ja-JP"/>
        </w:rPr>
        <w:t>伝搬長の測定実験</w:t>
      </w:r>
      <w:r>
        <w:rPr>
          <w:rFonts w:ascii="Helvetica Neue" w:hAnsi="Helvetica Neue"/>
        </w:rPr>
        <w:t xml:space="preserve"> </w:t>
      </w:r>
    </w:p>
    <w:p w14:paraId="0FCC493A"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・アニール前の伝搬長が</w:t>
      </w:r>
      <w:r>
        <w:rPr>
          <w:rFonts w:ascii="Helvetica Neue" w:hAnsi="Helvetica Neue"/>
        </w:rPr>
        <w:t>9.01±0.26mm</w:t>
      </w:r>
      <w:r>
        <w:rPr>
          <w:rFonts w:ascii="Arial Unicode MS" w:hAnsi="Arial Unicode MS"/>
        </w:rPr>
        <w:t>、</w:t>
      </w:r>
      <w:r>
        <w:rPr>
          <w:rFonts w:ascii="Helvetica Neue" w:hAnsi="Helvetica Neue"/>
        </w:rPr>
        <w:t>600℃</w:t>
      </w:r>
      <w:r>
        <w:rPr>
          <w:rFonts w:ascii="Arial Unicode MS" w:hAnsi="Arial Unicode MS"/>
          <w:lang w:val="ja-JP" w:eastAsia="ja-JP"/>
        </w:rPr>
        <w:t>で</w:t>
      </w:r>
      <w:r>
        <w:rPr>
          <w:rFonts w:ascii="Helvetica Neue" w:hAnsi="Helvetica Neue"/>
        </w:rPr>
        <w:t>20</w:t>
      </w:r>
      <w:r>
        <w:rPr>
          <w:rFonts w:ascii="Arial Unicode MS" w:hAnsi="Arial Unicode MS"/>
          <w:lang w:val="ja-JP" w:eastAsia="ja-JP"/>
        </w:rPr>
        <w:t>分アニールすると</w:t>
      </w:r>
      <w:r>
        <w:rPr>
          <w:rFonts w:ascii="Helvetica Neue" w:hAnsi="Helvetica Neue"/>
        </w:rPr>
        <w:t>11.96±0.42mm</w:t>
      </w:r>
      <w:r>
        <w:rPr>
          <w:rFonts w:ascii="Arial Unicode MS" w:hAnsi="Arial Unicode MS"/>
          <w:lang w:val="ja-JP" w:eastAsia="ja-JP"/>
        </w:rPr>
        <w:t>、さらに</w:t>
      </w:r>
      <w:r>
        <w:rPr>
          <w:rFonts w:ascii="Helvetica Neue" w:hAnsi="Helvetica Neue"/>
        </w:rPr>
        <w:t>700℃</w:t>
      </w:r>
      <w:r>
        <w:rPr>
          <w:rFonts w:ascii="Arial Unicode MS" w:hAnsi="Arial Unicode MS"/>
          <w:lang w:val="ja-JP" w:eastAsia="ja-JP"/>
        </w:rPr>
        <w:t>で</w:t>
      </w:r>
      <w:r>
        <w:rPr>
          <w:rFonts w:ascii="Helvetica Neue" w:hAnsi="Helvetica Neue"/>
        </w:rPr>
        <w:t>16</w:t>
      </w:r>
      <w:r>
        <w:rPr>
          <w:rFonts w:ascii="Arial Unicode MS" w:hAnsi="Arial Unicode MS"/>
          <w:lang w:val="ja-JP" w:eastAsia="ja-JP"/>
        </w:rPr>
        <w:t>分アニールすると</w:t>
      </w:r>
      <w:r>
        <w:rPr>
          <w:rFonts w:ascii="Helvetica Neue" w:hAnsi="Helvetica Neue"/>
        </w:rPr>
        <w:t>14.74±0.65mm</w:t>
      </w:r>
      <w:r>
        <w:rPr>
          <w:rFonts w:ascii="Arial Unicode MS" w:hAnsi="Arial Unicode MS"/>
          <w:lang w:val="ja-JP" w:eastAsia="ja-JP"/>
        </w:rPr>
        <w:t>だった</w:t>
      </w:r>
      <w:r>
        <w:rPr>
          <w:rFonts w:ascii="Helvetica Neue" w:hAnsi="Helvetica Neue"/>
        </w:rPr>
        <w:t xml:space="preserve"> </w:t>
      </w:r>
    </w:p>
    <w:p w14:paraId="2B21DE4F"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・アニールすればするほど、伝搬長が大きくなった</w:t>
      </w:r>
      <w:r>
        <w:rPr>
          <w:rFonts w:ascii="Helvetica Neue" w:hAnsi="Helvetica Neue"/>
        </w:rPr>
        <w:t xml:space="preserve"> </w:t>
      </w:r>
    </w:p>
    <w:p w14:paraId="4D5A44EE"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・レーザーのパワードリフトやアニールによるグレーティングの変形の影響を取り除くため、グラフの励起光パワーを規格化した</w:t>
      </w:r>
      <w:r>
        <w:rPr>
          <w:rFonts w:ascii="Helvetica Neue" w:hAnsi="Helvetica Neue"/>
        </w:rPr>
        <w:t xml:space="preserve"> </w:t>
      </w:r>
    </w:p>
    <w:p w14:paraId="1B133C33"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rPr>
        <w:t>・</w:t>
      </w:r>
      <w:r>
        <w:rPr>
          <w:rFonts w:ascii="Helvetica Neue" w:hAnsi="Helvetica Neue"/>
        </w:rPr>
        <w:t>SPP</w:t>
      </w:r>
      <w:r>
        <w:rPr>
          <w:rFonts w:ascii="Arial Unicode MS" w:hAnsi="Arial Unicode MS"/>
          <w:lang w:val="ja-JP" w:eastAsia="ja-JP"/>
        </w:rPr>
        <w:t>と伝搬光の結合効率は最大</w:t>
      </w:r>
      <w:r>
        <w:rPr>
          <w:rFonts w:ascii="Helvetica Neue" w:hAnsi="Helvetica Neue"/>
        </w:rPr>
        <w:t>18</w:t>
      </w:r>
      <w:r>
        <w:rPr>
          <w:rFonts w:ascii="Arial Unicode MS" w:hAnsi="Arial Unicode MS"/>
          <w:lang w:val="ja-JP" w:eastAsia="ja-JP"/>
        </w:rPr>
        <w:t>％程度。アニールしてもグレーティングは変形せず、</w:t>
      </w:r>
      <w:r>
        <w:rPr>
          <w:rFonts w:ascii="Helvetica Neue" w:hAnsi="Helvetica Neue"/>
        </w:rPr>
        <w:t>SPP</w:t>
      </w:r>
      <w:r>
        <w:rPr>
          <w:rFonts w:ascii="Arial Unicode MS" w:hAnsi="Arial Unicode MS"/>
          <w:lang w:val="ja-JP" w:eastAsia="ja-JP"/>
        </w:rPr>
        <w:t>と伝搬光の結合効率も変化しなかったが、</w:t>
      </w:r>
      <w:r>
        <w:rPr>
          <w:rFonts w:ascii="Helvetica Neue" w:hAnsi="Helvetica Neue"/>
          <w:lang w:val="ja-JP" w:eastAsia="ja-JP"/>
        </w:rPr>
        <w:t>SPP</w:t>
      </w:r>
      <w:r>
        <w:rPr>
          <w:rFonts w:ascii="Arial Unicode MS" w:hAnsi="Arial Unicode MS"/>
          <w:lang w:val="ja-JP" w:eastAsia="ja-JP"/>
        </w:rPr>
        <w:t>を励起するのに最適な入射角がシフトした</w:t>
      </w:r>
    </w:p>
    <w:p w14:paraId="4BF92CEB" w14:textId="77777777" w:rsidR="0030719D" w:rsidRDefault="00B6316B">
      <w:pPr>
        <w:pStyle w:val="Default"/>
        <w:shd w:val="clear" w:color="auto" w:fill="FFFFFF"/>
        <w:rPr>
          <w:rFonts w:ascii="Helvetica Neue" w:eastAsia="Helvetica Neue" w:hAnsi="Helvetica Neue" w:cs="Helvetica Neue"/>
        </w:rPr>
      </w:pPr>
      <w:r>
        <w:rPr>
          <w:rFonts w:ascii="Helvetica Neue" w:hAnsi="Helvetica Neue"/>
        </w:rPr>
        <w:t>=</w:t>
      </w:r>
      <w:r>
        <w:rPr>
          <w:rFonts w:ascii="Arial Unicode MS" w:hAnsi="Arial Unicode MS"/>
          <w:lang w:val="ja-JP" w:eastAsia="ja-JP"/>
        </w:rPr>
        <w:t>結晶のモルフォロジー</w:t>
      </w:r>
      <w:r>
        <w:rPr>
          <w:rFonts w:ascii="Helvetica Neue" w:hAnsi="Helvetica Neue"/>
        </w:rPr>
        <w:t xml:space="preserve"> </w:t>
      </w:r>
    </w:p>
    <w:p w14:paraId="313D1CA6" w14:textId="77777777" w:rsidR="0030719D" w:rsidRDefault="00B6316B">
      <w:pPr>
        <w:pStyle w:val="Default"/>
        <w:shd w:val="clear" w:color="auto" w:fill="FFFFFF"/>
        <w:rPr>
          <w:rFonts w:ascii="Helvetica Neue" w:eastAsia="Helvetica Neue" w:hAnsi="Helvetica Neue" w:cs="Helvetica Neue"/>
        </w:rPr>
      </w:pPr>
      <w:commentRangeStart w:id="59"/>
      <w:r>
        <w:rPr>
          <w:rFonts w:ascii="Arial Unicode MS" w:hAnsi="Arial Unicode MS"/>
        </w:rPr>
        <w:t>・</w:t>
      </w:r>
      <w:r>
        <w:rPr>
          <w:rFonts w:ascii="Helvetica Neue" w:hAnsi="Helvetica Neue"/>
        </w:rPr>
        <w:t>1</w:t>
      </w:r>
      <w:r>
        <w:rPr>
          <w:rFonts w:ascii="Arial Unicode MS" w:hAnsi="Arial Unicode MS"/>
          <w:lang w:val="ja-JP" w:eastAsia="ja-JP"/>
        </w:rPr>
        <w:t>平方</w:t>
      </w:r>
      <w:r>
        <w:rPr>
          <w:rFonts w:ascii="Helvetica Neue" w:hAnsi="Helvetica Neue"/>
        </w:rPr>
        <w:t>μm</w:t>
      </w:r>
      <w:r>
        <w:rPr>
          <w:rFonts w:ascii="Arial Unicode MS" w:hAnsi="Arial Unicode MS"/>
          <w:lang w:val="ja-JP" w:eastAsia="ja-JP"/>
        </w:rPr>
        <w:t>あたりにある結晶粒の数を手で数えることにより、結晶粒径を推定した</w:t>
      </w:r>
      <w:r>
        <w:rPr>
          <w:rFonts w:ascii="Helvetica Neue" w:hAnsi="Helvetica Neue"/>
        </w:rPr>
        <w:t xml:space="preserve"> </w:t>
      </w:r>
      <w:commentRangeEnd w:id="59"/>
      <w:r w:rsidR="00032210">
        <w:rPr>
          <w:rStyle w:val="ab"/>
          <w:rFonts w:ascii="Times New Roman" w:hAnsi="Times New Roman" w:cs="Times New Roman"/>
          <w:color w:val="00000A"/>
          <w:lang w:val="en-US" w:eastAsia="en-US" w:bidi="ar-SA"/>
        </w:rPr>
        <w:commentReference w:id="59"/>
      </w:r>
    </w:p>
    <w:p w14:paraId="1080C7A7"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・アニール前の結晶粒の大きさは</w:t>
      </w:r>
      <w:r>
        <w:rPr>
          <w:rFonts w:ascii="Helvetica Neue" w:hAnsi="Helvetica Neue"/>
        </w:rPr>
        <w:t>70nm</w:t>
      </w:r>
      <w:r>
        <w:rPr>
          <w:rFonts w:ascii="Arial Unicode MS" w:hAnsi="Arial Unicode MS"/>
        </w:rPr>
        <w:t>程度</w:t>
      </w:r>
      <w:r>
        <w:rPr>
          <w:rFonts w:ascii="Helvetica Neue" w:hAnsi="Helvetica Neue"/>
        </w:rPr>
        <w:t xml:space="preserve"> </w:t>
      </w:r>
    </w:p>
    <w:p w14:paraId="3777FFC0"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rPr>
        <w:t>・</w:t>
      </w:r>
      <w:r>
        <w:rPr>
          <w:rFonts w:ascii="Helvetica Neue" w:hAnsi="Helvetica Neue"/>
        </w:rPr>
        <w:t>600℃</w:t>
      </w:r>
      <w:r>
        <w:rPr>
          <w:rFonts w:ascii="Arial Unicode MS" w:hAnsi="Arial Unicode MS"/>
          <w:lang w:val="ja-JP" w:eastAsia="ja-JP"/>
        </w:rPr>
        <w:t>でアニールするとアニール前に比べ結晶粒が大幅に大きくなり、</w:t>
      </w:r>
      <w:r>
        <w:rPr>
          <w:rFonts w:ascii="Helvetica Neue" w:hAnsi="Helvetica Neue"/>
        </w:rPr>
        <w:t>200nm</w:t>
      </w:r>
      <w:r>
        <w:rPr>
          <w:rFonts w:ascii="Arial Unicode MS" w:hAnsi="Arial Unicode MS"/>
          <w:lang w:val="ja-JP" w:eastAsia="ja-JP"/>
        </w:rPr>
        <w:t>のオーダーになった</w:t>
      </w:r>
      <w:r>
        <w:rPr>
          <w:rFonts w:ascii="Helvetica Neue" w:hAnsi="Helvetica Neue"/>
        </w:rPr>
        <w:t xml:space="preserve"> </w:t>
      </w:r>
    </w:p>
    <w:p w14:paraId="119B376E"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・さらに</w:t>
      </w:r>
      <w:r>
        <w:rPr>
          <w:rFonts w:ascii="Helvetica Neue" w:hAnsi="Helvetica Neue"/>
        </w:rPr>
        <w:t>700℃</w:t>
      </w:r>
      <w:r>
        <w:rPr>
          <w:rFonts w:ascii="Arial Unicode MS" w:hAnsi="Arial Unicode MS"/>
          <w:lang w:val="ja-JP" w:eastAsia="ja-JP"/>
        </w:rPr>
        <w:t>でアニールしても、結晶粒は</w:t>
      </w:r>
      <w:r>
        <w:rPr>
          <w:rFonts w:ascii="Helvetica Neue" w:hAnsi="Helvetica Neue"/>
        </w:rPr>
        <w:t>200nm</w:t>
      </w:r>
      <w:r>
        <w:rPr>
          <w:rFonts w:ascii="Arial Unicode MS" w:hAnsi="Arial Unicode MS"/>
          <w:lang w:val="ja-JP" w:eastAsia="ja-JP"/>
        </w:rPr>
        <w:t>のオーダーのまま、大きくならなかった。しかし、この結果は結晶のモルフォロジーが変化していないことを必ずしも意味しない。なぜなら、</w:t>
      </w:r>
      <w:r>
        <w:rPr>
          <w:rFonts w:ascii="Helvetica Neue" w:hAnsi="Helvetica Neue"/>
        </w:rPr>
        <w:t>AFM</w:t>
      </w:r>
      <w:r>
        <w:rPr>
          <w:rFonts w:ascii="Arial Unicode MS" w:hAnsi="Arial Unicode MS"/>
          <w:lang w:val="ja-JP" w:eastAsia="ja-JP"/>
        </w:rPr>
        <w:t>では結晶の中で結晶粒がどのように詰まっているか分からないからだ</w:t>
      </w:r>
      <w:r>
        <w:rPr>
          <w:rFonts w:ascii="Helvetica Neue" w:hAnsi="Helvetica Neue"/>
        </w:rPr>
        <w:t xml:space="preserve"> </w:t>
      </w:r>
    </w:p>
    <w:p w14:paraId="0AAA1FCD" w14:textId="77777777" w:rsidR="0030719D" w:rsidRDefault="00B6316B">
      <w:pPr>
        <w:pStyle w:val="Default"/>
        <w:shd w:val="clear" w:color="auto" w:fill="FFFFFF"/>
      </w:pPr>
      <w:r>
        <w:rPr>
          <w:rFonts w:ascii="Arial Unicode MS" w:hAnsi="Arial Unicode MS"/>
          <w:lang w:val="ja-JP" w:eastAsia="ja-JP"/>
        </w:rPr>
        <w:t>・アニールすると表面に</w:t>
      </w:r>
      <w:r>
        <w:rPr>
          <w:rFonts w:ascii="Helvetica Neue" w:hAnsi="Helvetica Neue"/>
        </w:rPr>
        <w:t>1μm</w:t>
      </w:r>
      <w:r>
        <w:rPr>
          <w:rFonts w:ascii="Arial Unicode MS" w:hAnsi="Arial Unicode MS"/>
          <w:lang w:val="ja-JP" w:eastAsia="ja-JP"/>
        </w:rPr>
        <w:t>オーダーのピンホールが空いた</w:t>
      </w:r>
      <w:r>
        <w:rPr>
          <w:rFonts w:ascii="Helvetica Neue" w:hAnsi="Helvetica Neue"/>
        </w:rPr>
        <w:t xml:space="preserve"> </w:t>
      </w:r>
    </w:p>
    <w:p w14:paraId="3B92AEB9" w14:textId="77777777" w:rsidR="0030719D" w:rsidRDefault="0030719D">
      <w:pPr>
        <w:pStyle w:val="Default"/>
        <w:shd w:val="clear" w:color="auto" w:fill="FFFFFF"/>
        <w:rPr>
          <w:rFonts w:ascii="Helvetica Neue" w:hAnsi="Helvetica Neue"/>
        </w:rPr>
      </w:pPr>
    </w:p>
    <w:p w14:paraId="0545D257" w14:textId="77777777" w:rsidR="0030719D" w:rsidRDefault="00B6316B">
      <w:pPr>
        <w:pStyle w:val="Default"/>
        <w:shd w:val="clear" w:color="auto" w:fill="FFFFFF"/>
      </w:pPr>
      <w:r>
        <w:rPr>
          <w:rFonts w:ascii="Arial Unicode MS" w:hAnsi="Arial Unicode MS"/>
          <w:u w:val="single"/>
          <w:lang w:val="ja-JP" w:eastAsia="ja-JP"/>
        </w:rPr>
        <w:t>正規化された</w:t>
      </w:r>
      <w:r>
        <w:rPr>
          <w:rFonts w:ascii="Helvetica Neue" w:hAnsi="Helvetica Neue"/>
          <w:u w:val="single"/>
          <w:lang w:val="en-US"/>
        </w:rPr>
        <w:t>out-couple</w:t>
      </w:r>
      <w:r>
        <w:rPr>
          <w:rFonts w:ascii="Arial Unicode MS" w:hAnsi="Arial Unicode MS"/>
          <w:u w:val="single"/>
        </w:rPr>
        <w:t>光</w:t>
      </w:r>
      <w:r>
        <w:rPr>
          <w:rFonts w:ascii="Arial Unicode MS" w:hAnsi="Arial Unicode MS"/>
          <w:u w:val="single"/>
          <w:lang w:val="ja-JP" w:eastAsia="ja-JP"/>
        </w:rPr>
        <w:t>のパワー</w:t>
      </w:r>
      <w:r>
        <w:rPr>
          <w:rFonts w:ascii="Helvetica Neue" w:hAnsi="Helvetica Neue"/>
          <w:u w:val="single"/>
          <w:lang w:val="en-US"/>
        </w:rPr>
        <w:t>:</w:t>
      </w:r>
      <w:r>
        <w:rPr>
          <w:rFonts w:ascii="Helvetica Neue" w:hAnsi="Helvetica Neue"/>
          <w:u w:val="single"/>
        </w:rPr>
        <w:t xml:space="preserve"> </w:t>
      </w:r>
      <w:r>
        <w:rPr>
          <w:rFonts w:ascii="Helvetica Neue" w:hAnsi="Helvetica Neue"/>
          <w:u w:val="single"/>
          <w:lang w:val="en-US"/>
        </w:rPr>
        <w:t>out-coupler</w:t>
      </w:r>
      <w:r>
        <w:rPr>
          <w:rFonts w:ascii="Arial Unicode MS" w:hAnsi="Arial Unicode MS"/>
          <w:u w:val="single"/>
          <w:lang w:val="ja-JP" w:eastAsia="ja-JP"/>
        </w:rPr>
        <w:t>から出てくる伝搬光のパワーを規格化し、</w:t>
      </w:r>
      <w:r>
        <w:rPr>
          <w:rFonts w:ascii="Helvetica Neue" w:hAnsi="Helvetica Neue"/>
          <w:u w:val="single"/>
          <w:lang w:val="ja-JP" w:eastAsia="ja-JP"/>
        </w:rPr>
        <w:t>SPP</w:t>
      </w:r>
      <w:r>
        <w:rPr>
          <w:rFonts w:ascii="Arial Unicode MS" w:hAnsi="Arial Unicode MS"/>
          <w:u w:val="single"/>
          <w:lang w:val="ja-JP" w:eastAsia="ja-JP"/>
        </w:rPr>
        <w:t>が伝搬した距離に対する指数曲線でフィッティングした</w:t>
      </w:r>
    </w:p>
    <w:p w14:paraId="62A312FE" w14:textId="77777777" w:rsidR="0030719D" w:rsidRDefault="0030719D">
      <w:pPr>
        <w:pStyle w:val="Default"/>
        <w:shd w:val="clear" w:color="auto" w:fill="FFFFFF"/>
        <w:rPr>
          <w:rFonts w:ascii="Helvetica Neue" w:eastAsia="Helvetica Neue" w:hAnsi="Helvetica Neue" w:cs="Helvetica Neue"/>
        </w:rPr>
      </w:pPr>
    </w:p>
    <w:p w14:paraId="251C8DBD" w14:textId="77777777" w:rsidR="0030719D" w:rsidRDefault="00B6316B">
      <w:pPr>
        <w:pStyle w:val="Default"/>
        <w:shd w:val="clear" w:color="auto" w:fill="FFFFFF"/>
      </w:pPr>
      <w:r>
        <w:rPr>
          <w:rFonts w:ascii="Arial Unicode MS" w:hAnsi="Arial Unicode MS"/>
          <w:u w:val="single"/>
          <w:lang w:val="ja-JP" w:eastAsia="ja-JP"/>
        </w:rPr>
        <w:t>導波路表面の</w:t>
      </w:r>
      <w:r>
        <w:rPr>
          <w:rFonts w:ascii="Helvetica Neue" w:hAnsi="Helvetica Neue"/>
          <w:u w:val="single"/>
          <w:lang w:val="ja-JP" w:eastAsia="ja-JP"/>
        </w:rPr>
        <w:t>3</w:t>
      </w:r>
      <w:r>
        <w:rPr>
          <w:rFonts w:ascii="Arial Unicode MS" w:hAnsi="Arial Unicode MS"/>
          <w:u w:val="single"/>
          <w:lang w:val="ja-JP" w:eastAsia="ja-JP"/>
        </w:rPr>
        <w:t>次元</w:t>
      </w:r>
      <w:r>
        <w:rPr>
          <w:rFonts w:ascii="Helvetica Neue" w:hAnsi="Helvetica Neue"/>
          <w:u w:val="single"/>
        </w:rPr>
        <w:t>AFM</w:t>
      </w:r>
      <w:r>
        <w:rPr>
          <w:rFonts w:ascii="Arial Unicode MS" w:hAnsi="Arial Unicode MS"/>
          <w:u w:val="single"/>
          <w:lang w:val="ja-JP" w:eastAsia="ja-JP"/>
        </w:rPr>
        <w:t>写真</w:t>
      </w:r>
      <w:r>
        <w:rPr>
          <w:rFonts w:ascii="Helvetica Neue" w:hAnsi="Helvetica Neue"/>
          <w:u w:val="single"/>
        </w:rPr>
        <w:t>:</w:t>
      </w:r>
      <w:r>
        <w:rPr>
          <w:rFonts w:ascii="Arial Unicode MS" w:hAnsi="Arial Unicode MS"/>
          <w:u w:val="single"/>
          <w:lang w:val="ja-JP" w:eastAsia="ja-JP"/>
        </w:rPr>
        <w:t xml:space="preserve">　</w:t>
      </w:r>
      <w:r>
        <w:rPr>
          <w:rFonts w:ascii="Helvetica Neue" w:hAnsi="Helvetica Neue"/>
          <w:u w:val="single"/>
          <w:lang w:val="en-US"/>
        </w:rPr>
        <w:t>1</w:t>
      </w:r>
      <w:r>
        <w:rPr>
          <w:rFonts w:ascii="Arial Unicode MS" w:hAnsi="Arial Unicode MS"/>
          <w:u w:val="single"/>
          <w:lang w:val="ja-JP" w:eastAsia="ja-JP"/>
        </w:rPr>
        <w:t>平方</w:t>
      </w:r>
      <w:r>
        <w:rPr>
          <w:rFonts w:ascii="Helvetica Neue" w:hAnsi="Helvetica Neue"/>
          <w:u w:val="single"/>
          <w:lang w:val="ja-JP" w:eastAsia="ja-JP"/>
        </w:rPr>
        <w:t>μ</w:t>
      </w:r>
      <w:r>
        <w:rPr>
          <w:rFonts w:ascii="Helvetica Neue" w:hAnsi="Helvetica Neue"/>
          <w:u w:val="single"/>
          <w:lang w:val="en-US"/>
        </w:rPr>
        <w:t>m</w:t>
      </w:r>
      <w:r>
        <w:rPr>
          <w:rFonts w:ascii="Arial Unicode MS" w:hAnsi="Arial Unicode MS"/>
          <w:u w:val="single"/>
          <w:lang w:val="ja-JP" w:eastAsia="ja-JP"/>
        </w:rPr>
        <w:t>の領域での</w:t>
      </w:r>
      <w:r>
        <w:rPr>
          <w:rFonts w:ascii="Helvetica Neue" w:hAnsi="Helvetica Neue"/>
          <w:u w:val="single"/>
        </w:rPr>
        <w:t>3</w:t>
      </w:r>
      <w:r>
        <w:rPr>
          <w:rFonts w:ascii="Arial Unicode MS" w:hAnsi="Arial Unicode MS"/>
          <w:u w:val="single"/>
          <w:lang w:val="ja-JP" w:eastAsia="ja-JP"/>
        </w:rPr>
        <w:t>次元</w:t>
      </w:r>
      <w:r>
        <w:rPr>
          <w:rFonts w:ascii="Helvetica Neue" w:hAnsi="Helvetica Neue"/>
          <w:u w:val="single"/>
        </w:rPr>
        <w:t>AFM</w:t>
      </w:r>
      <w:r>
        <w:rPr>
          <w:rFonts w:ascii="Arial Unicode MS" w:hAnsi="Arial Unicode MS"/>
          <w:u w:val="single"/>
          <w:lang w:val="ja-JP" w:eastAsia="ja-JP"/>
        </w:rPr>
        <w:t>写真を、高さ方向のスケールを揃えて、左からアニール前</w:t>
      </w:r>
      <w:r>
        <w:rPr>
          <w:rFonts w:ascii="Arial Unicode MS" w:hAnsi="Arial Unicode MS"/>
          <w:u w:val="single"/>
        </w:rPr>
        <w:t>、</w:t>
      </w:r>
      <w:r>
        <w:rPr>
          <w:rFonts w:ascii="Helvetica Neue" w:hAnsi="Helvetica Neue"/>
          <w:u w:val="single"/>
          <w:lang w:val="ja-JP" w:eastAsia="ja-JP"/>
        </w:rPr>
        <w:t>600℃</w:t>
      </w:r>
      <w:r>
        <w:rPr>
          <w:rFonts w:ascii="Arial Unicode MS" w:hAnsi="Arial Unicode MS"/>
          <w:u w:val="single"/>
          <w:lang w:val="ja-JP" w:eastAsia="ja-JP"/>
        </w:rPr>
        <w:t>で</w:t>
      </w:r>
      <w:r>
        <w:rPr>
          <w:rFonts w:ascii="Helvetica Neue" w:hAnsi="Helvetica Neue"/>
          <w:u w:val="single"/>
          <w:lang w:val="en-US"/>
        </w:rPr>
        <w:t>20</w:t>
      </w:r>
      <w:r>
        <w:rPr>
          <w:rFonts w:ascii="Arial Unicode MS" w:hAnsi="Arial Unicode MS"/>
          <w:u w:val="single"/>
          <w:lang w:val="ja-JP" w:eastAsia="ja-JP"/>
        </w:rPr>
        <w:t>分アニール後、さらに</w:t>
      </w:r>
      <w:r>
        <w:rPr>
          <w:rFonts w:ascii="Helvetica Neue" w:hAnsi="Helvetica Neue"/>
          <w:u w:val="single"/>
          <w:lang w:val="en-US"/>
        </w:rPr>
        <w:t>700</w:t>
      </w:r>
      <w:r>
        <w:rPr>
          <w:rFonts w:ascii="Helvetica Neue" w:hAnsi="Helvetica Neue"/>
          <w:u w:val="single"/>
          <w:lang w:val="ja-JP" w:eastAsia="ja-JP"/>
        </w:rPr>
        <w:t>℃</w:t>
      </w:r>
      <w:r>
        <w:rPr>
          <w:rFonts w:ascii="Arial Unicode MS" w:hAnsi="Arial Unicode MS"/>
          <w:u w:val="single"/>
          <w:lang w:val="ja-JP" w:eastAsia="ja-JP"/>
        </w:rPr>
        <w:t>で</w:t>
      </w:r>
      <w:r>
        <w:rPr>
          <w:rFonts w:ascii="Helvetica Neue" w:hAnsi="Helvetica Neue"/>
          <w:u w:val="single"/>
          <w:lang w:val="en-US"/>
        </w:rPr>
        <w:t>16</w:t>
      </w:r>
      <w:r>
        <w:rPr>
          <w:rFonts w:ascii="Arial Unicode MS" w:hAnsi="Arial Unicode MS"/>
          <w:u w:val="single"/>
          <w:lang w:val="ja-JP" w:eastAsia="ja-JP"/>
        </w:rPr>
        <w:t>分アニールしたものの順で並べた</w:t>
      </w:r>
    </w:p>
    <w:p w14:paraId="537661FA" w14:textId="77777777" w:rsidR="0030719D" w:rsidRDefault="0030719D">
      <w:pPr>
        <w:pStyle w:val="Default"/>
        <w:shd w:val="clear" w:color="auto" w:fill="FFFFFF"/>
        <w:rPr>
          <w:rFonts w:ascii="Helvetica Neue" w:eastAsia="Helvetica Neue" w:hAnsi="Helvetica Neue" w:cs="Helvetica Neue"/>
          <w:b/>
          <w:bCs/>
          <w:sz w:val="36"/>
          <w:szCs w:val="36"/>
        </w:rPr>
      </w:pPr>
    </w:p>
    <w:p w14:paraId="7F99973F" w14:textId="77777777" w:rsidR="0030719D" w:rsidRDefault="0030719D">
      <w:pPr>
        <w:pStyle w:val="Default"/>
        <w:shd w:val="clear" w:color="auto" w:fill="FFFFFF"/>
        <w:rPr>
          <w:rFonts w:ascii="Helvetica Neue" w:eastAsia="Helvetica Neue" w:hAnsi="Helvetica Neue" w:cs="Helvetica Neue"/>
          <w:b/>
          <w:bCs/>
          <w:sz w:val="36"/>
          <w:szCs w:val="36"/>
        </w:rPr>
      </w:pPr>
    </w:p>
    <w:p w14:paraId="424C4D83" w14:textId="77777777" w:rsidR="0030719D" w:rsidRDefault="00B6316B">
      <w:pPr>
        <w:pStyle w:val="Default"/>
        <w:shd w:val="clear" w:color="auto" w:fill="FFFFFF"/>
        <w:rPr>
          <w:rFonts w:ascii="Helvetica Neue" w:eastAsia="Helvetica Neue" w:hAnsi="Helvetica Neue" w:cs="Helvetica Neue"/>
          <w:sz w:val="28"/>
          <w:szCs w:val="28"/>
        </w:rPr>
      </w:pPr>
      <w:r>
        <w:rPr>
          <w:rFonts w:ascii="Helvetica Neue" w:hAnsi="Helvetica Neue"/>
          <w:b/>
          <w:bCs/>
          <w:sz w:val="28"/>
          <w:szCs w:val="28"/>
          <w:lang w:val="it-IT"/>
        </w:rPr>
        <w:t>Discussion:</w:t>
      </w:r>
      <w:r>
        <w:rPr>
          <w:rFonts w:ascii="Helvetica Neue" w:hAnsi="Helvetica Neue"/>
          <w:b/>
          <w:bCs/>
          <w:sz w:val="28"/>
          <w:szCs w:val="28"/>
        </w:rPr>
        <w:t> </w:t>
      </w:r>
      <w:r>
        <w:rPr>
          <w:rFonts w:ascii="Arial Unicode MS" w:hAnsi="Arial Unicode MS"/>
          <w:sz w:val="28"/>
          <w:szCs w:val="28"/>
          <w:lang w:val="ja-JP" w:eastAsia="ja-JP"/>
        </w:rPr>
        <w:t>アニールによる伝搬長の増大は、金のモルフォロジーの変化に起因する</w:t>
      </w:r>
    </w:p>
    <w:p w14:paraId="04467DB9" w14:textId="77777777" w:rsidR="0030719D" w:rsidRDefault="00B6316B">
      <w:pPr>
        <w:pStyle w:val="Default"/>
        <w:shd w:val="clear" w:color="auto" w:fill="FFFFFF"/>
        <w:rPr>
          <w:rFonts w:ascii="Helvetica Neue" w:eastAsia="Helvetica Neue" w:hAnsi="Helvetica Neue" w:cs="Helvetica Neue"/>
        </w:rPr>
      </w:pPr>
      <w:r>
        <w:rPr>
          <w:rFonts w:ascii="Helvetica Neue" w:hAnsi="Helvetica Neue"/>
        </w:rPr>
        <w:t>=</w:t>
      </w:r>
      <w:r>
        <w:rPr>
          <w:rFonts w:ascii="Arial Unicode MS" w:hAnsi="Arial Unicode MS"/>
          <w:lang w:val="ja-JP" w:eastAsia="ja-JP"/>
        </w:rPr>
        <w:t>実験結果の考察</w:t>
      </w:r>
      <w:r>
        <w:rPr>
          <w:rFonts w:ascii="Helvetica Neue" w:hAnsi="Helvetica Neue"/>
        </w:rPr>
        <w:t xml:space="preserve"> </w:t>
      </w:r>
    </w:p>
    <w:p w14:paraId="1F51E199" w14:textId="77777777" w:rsidR="00032210" w:rsidRDefault="00032210">
      <w:pPr>
        <w:pStyle w:val="Default"/>
        <w:shd w:val="clear" w:color="auto" w:fill="FFFFFF"/>
        <w:rPr>
          <w:ins w:id="60" w:author="Satoshi" w:date="2016-05-11T08:03:00Z"/>
          <w:rFonts w:ascii="Arial Unicode MS" w:hAnsi="Arial Unicode MS"/>
          <w:lang w:val="ja-JP" w:eastAsia="ja-JP"/>
        </w:rPr>
      </w:pPr>
      <w:ins w:id="61" w:author="Satoshi" w:date="2016-05-11T07:56:00Z">
        <w:r>
          <w:rPr>
            <w:rFonts w:ascii="Arial Unicode MS" w:hAnsi="Arial Unicode MS"/>
            <w:lang w:val="ja-JP" w:eastAsia="ja-JP"/>
          </w:rPr>
          <w:lastRenderedPageBreak/>
          <w:t>・</w:t>
        </w:r>
      </w:ins>
      <w:ins w:id="62" w:author="Satoshi" w:date="2016-05-11T07:58:00Z">
        <w:r>
          <w:rPr>
            <w:rFonts w:ascii="Arial Unicode MS" w:hAnsi="Arial Unicode MS"/>
            <w:lang w:val="ja-JP" w:eastAsia="ja-JP"/>
          </w:rPr>
          <w:t>誘電率データ</w:t>
        </w:r>
        <w:r w:rsidR="00862E2D">
          <w:rPr>
            <w:rFonts w:ascii="Arial Unicode MS" w:hAnsi="Arial Unicode MS"/>
            <w:lang w:val="ja-JP" w:eastAsia="ja-JP"/>
          </w:rPr>
          <w:t>(Palik</w:t>
        </w:r>
      </w:ins>
      <w:ins w:id="63" w:author="Satoshi" w:date="2016-05-11T08:03:00Z">
        <w:r w:rsidR="00862E2D">
          <w:rPr>
            <w:rFonts w:ascii="Arial Unicode MS" w:hAnsi="Arial Unicode MS"/>
            <w:lang w:val="ja-JP" w:eastAsia="ja-JP"/>
          </w:rPr>
          <w:t>らによる多結晶のデータ</w:t>
        </w:r>
      </w:ins>
      <w:ins w:id="64" w:author="Satoshi" w:date="2016-05-11T08:02:00Z">
        <w:r w:rsidR="00862E2D">
          <w:rPr>
            <w:rFonts w:ascii="Arial Unicode MS" w:hAnsi="Arial Unicode MS"/>
            <w:lang w:val="ja-JP" w:eastAsia="ja-JP"/>
          </w:rPr>
          <w:t>)</w:t>
        </w:r>
      </w:ins>
      <w:ins w:id="65" w:author="Satoshi" w:date="2016-05-11T08:03:00Z">
        <w:r w:rsidR="00862E2D">
          <w:rPr>
            <w:rFonts w:ascii="Arial Unicode MS" w:hAnsi="Arial Unicode MS"/>
            <w:lang w:val="ja-JP" w:eastAsia="ja-JP"/>
          </w:rPr>
          <w:t>から計算した伝搬長は</w:t>
        </w:r>
        <w:r w:rsidR="00862E2D">
          <w:rPr>
            <w:rFonts w:ascii="Arial Unicode MS" w:hAnsi="Arial Unicode MS" w:hint="eastAsia"/>
            <w:lang w:val="ja-JP" w:eastAsia="ja-JP"/>
          </w:rPr>
          <w:t>12.3 mm。</w:t>
        </w:r>
      </w:ins>
    </w:p>
    <w:p w14:paraId="234877AF" w14:textId="77777777" w:rsidR="00862E2D" w:rsidRDefault="00862E2D">
      <w:pPr>
        <w:pStyle w:val="Default"/>
        <w:shd w:val="clear" w:color="auto" w:fill="FFFFFF"/>
        <w:rPr>
          <w:ins w:id="66" w:author="Satoshi" w:date="2016-05-11T07:56:00Z"/>
          <w:rFonts w:ascii="Arial Unicode MS" w:hAnsi="Arial Unicode MS" w:hint="eastAsia"/>
          <w:lang w:val="ja-JP" w:eastAsia="ja-JP"/>
        </w:rPr>
      </w:pPr>
      <w:ins w:id="67" w:author="Satoshi" w:date="2016-05-11T08:03:00Z">
        <w:r>
          <w:rPr>
            <w:rFonts w:ascii="Arial Unicode MS" w:hAnsi="Arial Unicode MS"/>
            <w:lang w:val="ja-JP" w:eastAsia="ja-JP"/>
          </w:rPr>
          <w:t>・</w:t>
        </w:r>
        <w:r>
          <w:rPr>
            <w:rFonts w:ascii="Arial Unicode MS" w:hAnsi="Arial Unicode MS" w:hint="eastAsia"/>
            <w:lang w:val="ja-JP" w:eastAsia="ja-JP"/>
          </w:rPr>
          <w:t>As grown</w:t>
        </w:r>
      </w:ins>
      <w:ins w:id="68" w:author="Satoshi" w:date="2016-05-11T08:04:00Z">
        <w:r>
          <w:rPr>
            <w:rFonts w:ascii="Arial Unicode MS" w:hAnsi="Arial Unicode MS" w:hint="eastAsia"/>
            <w:lang w:val="ja-JP" w:eastAsia="ja-JP"/>
          </w:rPr>
          <w:t>試料およびアニール後試料のいずれにおいても、この値と矛盾しない伝搬長が測定された。</w:t>
        </w:r>
      </w:ins>
    </w:p>
    <w:p w14:paraId="2E244AE5"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・アニール前の試料と</w:t>
      </w:r>
      <w:r>
        <w:rPr>
          <w:rFonts w:ascii="Helvetica Neue" w:hAnsi="Helvetica Neue"/>
        </w:rPr>
        <w:t>600℃</w:t>
      </w:r>
      <w:r>
        <w:rPr>
          <w:rFonts w:ascii="Arial Unicode MS" w:hAnsi="Arial Unicode MS"/>
          <w:lang w:val="ja-JP" w:eastAsia="ja-JP"/>
        </w:rPr>
        <w:t>でアニール後とを比べると、表面の結晶粒が大きくなり</w:t>
      </w:r>
      <w:r>
        <w:rPr>
          <w:rFonts w:ascii="Helvetica Neue" w:hAnsi="Helvetica Neue"/>
        </w:rPr>
        <w:t>SPP</w:t>
      </w:r>
      <w:r>
        <w:rPr>
          <w:rFonts w:ascii="Arial Unicode MS" w:hAnsi="Arial Unicode MS"/>
          <w:lang w:val="ja-JP" w:eastAsia="ja-JP"/>
        </w:rPr>
        <w:t>伝搬長が大きくなった</w:t>
      </w:r>
      <w:r>
        <w:rPr>
          <w:rFonts w:ascii="Helvetica Neue" w:hAnsi="Helvetica Neue"/>
        </w:rPr>
        <w:t xml:space="preserve"> </w:t>
      </w:r>
    </w:p>
    <w:p w14:paraId="4159F042"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・アニールにより伝搬長が大きくなった理由は、一つ一つの結晶が大きくなり結晶粒界での電子の散乱の影響が小さくなったからである</w:t>
      </w:r>
      <w:r>
        <w:rPr>
          <w:rFonts w:ascii="Helvetica Neue" w:hAnsi="Helvetica Neue"/>
        </w:rPr>
        <w:t xml:space="preserve"> </w:t>
      </w:r>
    </w:p>
    <w:p w14:paraId="3262EF3E"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・さらに</w:t>
      </w:r>
      <w:r>
        <w:rPr>
          <w:rFonts w:ascii="Helvetica Neue" w:hAnsi="Helvetica Neue"/>
        </w:rPr>
        <w:t>700℃</w:t>
      </w:r>
      <w:r>
        <w:rPr>
          <w:rFonts w:ascii="Arial Unicode MS" w:hAnsi="Arial Unicode MS"/>
          <w:lang w:val="ja-JP" w:eastAsia="ja-JP"/>
        </w:rPr>
        <w:t>でアニールすると、結晶粒の増大は確認できなかったが、</w:t>
      </w:r>
      <w:r>
        <w:rPr>
          <w:rFonts w:ascii="Helvetica Neue" w:hAnsi="Helvetica Neue"/>
        </w:rPr>
        <w:t>SPP</w:t>
      </w:r>
      <w:r>
        <w:rPr>
          <w:rFonts w:ascii="Arial Unicode MS" w:hAnsi="Arial Unicode MS"/>
          <w:lang w:val="ja-JP" w:eastAsia="ja-JP"/>
        </w:rPr>
        <w:t>の伝搬長が大きくなっている</w:t>
      </w:r>
      <w:r>
        <w:rPr>
          <w:rFonts w:ascii="Helvetica Neue" w:hAnsi="Helvetica Neue"/>
        </w:rPr>
        <w:t xml:space="preserve"> </w:t>
      </w:r>
    </w:p>
    <w:p w14:paraId="1880DA25"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rPr>
        <w:t>・</w:t>
      </w:r>
      <w:r>
        <w:rPr>
          <w:rFonts w:ascii="Helvetica Neue" w:hAnsi="Helvetica Neue"/>
        </w:rPr>
        <w:t>700℃</w:t>
      </w:r>
      <w:r>
        <w:rPr>
          <w:rFonts w:ascii="Arial Unicode MS" w:hAnsi="Arial Unicode MS"/>
          <w:lang w:val="ja-JP" w:eastAsia="ja-JP"/>
        </w:rPr>
        <w:t>でアニールした後も結晶内部のモルフォロジーは変化し、伝搬長が長くなったと筆者は考える</w:t>
      </w:r>
      <w:r>
        <w:rPr>
          <w:rFonts w:ascii="Helvetica Neue" w:hAnsi="Helvetica Neue"/>
        </w:rPr>
        <w:t xml:space="preserve"> </w:t>
      </w:r>
    </w:p>
    <w:p w14:paraId="223D6EE5"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・本実験で表面に空いたピンホールの影響は、結晶モルフォロジーの影響に比べて小さい</w:t>
      </w:r>
      <w:r>
        <w:rPr>
          <w:rFonts w:ascii="Helvetica Neue" w:hAnsi="Helvetica Neue"/>
        </w:rPr>
        <w:t xml:space="preserve"> </w:t>
      </w:r>
    </w:p>
    <w:p w14:paraId="29D41C89" w14:textId="77777777" w:rsidR="0030719D" w:rsidRDefault="00B6316B">
      <w:pPr>
        <w:pStyle w:val="Default"/>
        <w:shd w:val="clear" w:color="auto" w:fill="FFFFFF"/>
        <w:rPr>
          <w:rFonts w:ascii="Helvetica Neue" w:eastAsia="Helvetica Neue" w:hAnsi="Helvetica Neue" w:cs="Helvetica Neue"/>
        </w:rPr>
      </w:pPr>
      <w:r>
        <w:rPr>
          <w:rFonts w:ascii="Helvetica Neue" w:hAnsi="Helvetica Neue"/>
        </w:rPr>
        <w:t>=</w:t>
      </w:r>
      <w:r>
        <w:rPr>
          <w:rFonts w:ascii="Arial Unicode MS" w:hAnsi="Arial Unicode MS"/>
          <w:lang w:val="ja-JP" w:eastAsia="ja-JP"/>
        </w:rPr>
        <w:t>実験結果の意義</w:t>
      </w:r>
      <w:r>
        <w:rPr>
          <w:rFonts w:ascii="Helvetica Neue" w:hAnsi="Helvetica Neue"/>
        </w:rPr>
        <w:t xml:space="preserve"> </w:t>
      </w:r>
    </w:p>
    <w:p w14:paraId="49578956" w14:textId="77777777" w:rsidR="0030719D" w:rsidRDefault="00B6316B">
      <w:pPr>
        <w:pStyle w:val="Default"/>
        <w:shd w:val="clear" w:color="auto" w:fill="FFFFFF"/>
        <w:rPr>
          <w:rFonts w:ascii="Helvetica Neue" w:eastAsia="Helvetica Neue" w:hAnsi="Helvetica Neue" w:cs="Helvetica Neue"/>
        </w:rPr>
      </w:pPr>
      <w:commentRangeStart w:id="69"/>
      <w:r>
        <w:rPr>
          <w:rFonts w:ascii="Arial Unicode MS" w:hAnsi="Arial Unicode MS"/>
          <w:lang w:val="ja-JP" w:eastAsia="ja-JP"/>
        </w:rPr>
        <w:t>・中赤外域において伝搬光と</w:t>
      </w:r>
      <w:r>
        <w:rPr>
          <w:rFonts w:ascii="Helvetica Neue" w:hAnsi="Helvetica Neue"/>
        </w:rPr>
        <w:t>SPP</w:t>
      </w:r>
      <w:r>
        <w:rPr>
          <w:rFonts w:ascii="Arial Unicode MS" w:hAnsi="Arial Unicode MS"/>
          <w:lang w:val="ja-JP" w:eastAsia="ja-JP"/>
        </w:rPr>
        <w:t>の波長は結晶粒に比べ遥かに大きいが、結晶粒や表面モルフォロジーの変化によって伝搬長が大きくなることを示した</w:t>
      </w:r>
      <w:r>
        <w:rPr>
          <w:rFonts w:ascii="Helvetica Neue" w:hAnsi="Helvetica Neue"/>
        </w:rPr>
        <w:t xml:space="preserve"> </w:t>
      </w:r>
      <w:commentRangeEnd w:id="69"/>
      <w:r w:rsidR="00862E2D">
        <w:rPr>
          <w:rStyle w:val="ab"/>
          <w:rFonts w:ascii="Times New Roman" w:hAnsi="Times New Roman" w:cs="Times New Roman"/>
          <w:color w:val="00000A"/>
          <w:lang w:val="en-US" w:eastAsia="en-US" w:bidi="ar-SA"/>
        </w:rPr>
        <w:commentReference w:id="69"/>
      </w:r>
    </w:p>
    <w:p w14:paraId="3E3C92B7"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・アニールによりモルフォロジーが変化して、伝搬長が</w:t>
      </w:r>
      <w:r>
        <w:rPr>
          <w:rFonts w:ascii="Helvetica Neue" w:hAnsi="Helvetica Neue"/>
        </w:rPr>
        <w:t>14mm</w:t>
      </w:r>
      <w:r>
        <w:rPr>
          <w:rFonts w:ascii="Arial Unicode MS" w:hAnsi="Arial Unicode MS"/>
          <w:lang w:val="ja-JP" w:eastAsia="ja-JP"/>
        </w:rPr>
        <w:t>を超えうることを示したことは、センシングや光通信などの応用の観点から重要だ</w:t>
      </w:r>
      <w:r>
        <w:rPr>
          <w:rFonts w:ascii="Helvetica Neue" w:hAnsi="Helvetica Neue"/>
        </w:rPr>
        <w:t xml:space="preserve"> </w:t>
      </w:r>
    </w:p>
    <w:p w14:paraId="34D55497" w14:textId="77777777" w:rsidR="0030719D" w:rsidRDefault="00B6316B">
      <w:pPr>
        <w:pStyle w:val="Default"/>
        <w:shd w:val="clear" w:color="auto" w:fill="FFFFFF"/>
        <w:rPr>
          <w:rFonts w:ascii="Helvetica Neue" w:eastAsia="Helvetica Neue" w:hAnsi="Helvetica Neue" w:cs="Helvetica Neue"/>
        </w:rPr>
      </w:pPr>
      <w:r>
        <w:rPr>
          <w:rFonts w:ascii="Helvetica Neue" w:hAnsi="Helvetica Neue"/>
        </w:rPr>
        <w:t>=</w:t>
      </w:r>
      <w:r>
        <w:rPr>
          <w:rFonts w:ascii="Arial Unicode MS" w:hAnsi="Arial Unicode MS"/>
          <w:lang w:val="ja-JP" w:eastAsia="ja-JP"/>
        </w:rPr>
        <w:t>今後の課題</w:t>
      </w:r>
      <w:r>
        <w:rPr>
          <w:rFonts w:ascii="Helvetica Neue" w:hAnsi="Helvetica Neue"/>
        </w:rPr>
        <w:t xml:space="preserve"> </w:t>
      </w:r>
    </w:p>
    <w:p w14:paraId="771B0416"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・本研究では結晶のモルフォロジーを、</w:t>
      </w:r>
      <w:r>
        <w:rPr>
          <w:rFonts w:ascii="Helvetica Neue" w:hAnsi="Helvetica Neue"/>
        </w:rPr>
        <w:t>AFM</w:t>
      </w:r>
      <w:r>
        <w:rPr>
          <w:rFonts w:ascii="Arial Unicode MS" w:hAnsi="Arial Unicode MS"/>
          <w:lang w:val="ja-JP" w:eastAsia="ja-JP"/>
        </w:rPr>
        <w:t>を用いて表面の状態から推定した。この手法は簡便であるが結晶の表面における特性のみしか評価できない。</w:t>
      </w:r>
      <w:r>
        <w:rPr>
          <w:rFonts w:ascii="Helvetica Neue" w:hAnsi="Helvetica Neue"/>
        </w:rPr>
        <w:t>SPP</w:t>
      </w:r>
      <w:r>
        <w:rPr>
          <w:rFonts w:ascii="Arial Unicode MS" w:hAnsi="Arial Unicode MS"/>
          <w:lang w:val="ja-JP" w:eastAsia="ja-JP"/>
        </w:rPr>
        <w:t>による近接電場は表面から薄膜内部に侵入するため、</w:t>
      </w:r>
      <w:r>
        <w:rPr>
          <w:rFonts w:ascii="Helvetica Neue" w:hAnsi="Helvetica Neue"/>
          <w:lang w:val="ja-JP" w:eastAsia="ja-JP"/>
        </w:rPr>
        <w:t>SPP</w:t>
      </w:r>
      <w:r>
        <w:rPr>
          <w:rFonts w:ascii="Arial Unicode MS" w:hAnsi="Arial Unicode MS"/>
          <w:lang w:val="ja-JP" w:eastAsia="ja-JP"/>
        </w:rPr>
        <w:t>伝搬に寄与する正確な結晶特性が分からないという課題がある</w:t>
      </w:r>
      <w:r>
        <w:rPr>
          <w:rFonts w:ascii="Helvetica Neue" w:hAnsi="Helvetica Neue"/>
        </w:rPr>
        <w:t xml:space="preserve"> </w:t>
      </w:r>
    </w:p>
    <w:p w14:paraId="6278BB06" w14:textId="77777777" w:rsidR="0030719D" w:rsidRDefault="00B6316B">
      <w:pPr>
        <w:pStyle w:val="Default"/>
        <w:shd w:val="clear" w:color="auto" w:fill="FFFFFF"/>
        <w:rPr>
          <w:rFonts w:ascii="Helvetica Neue" w:eastAsia="Helvetica Neue" w:hAnsi="Helvetica Neue" w:cs="Helvetica Neue"/>
        </w:rPr>
      </w:pPr>
      <w:commentRangeStart w:id="70"/>
      <w:r>
        <w:rPr>
          <w:rFonts w:ascii="Arial Unicode MS" w:hAnsi="Arial Unicode MS"/>
          <w:lang w:val="ja-JP" w:eastAsia="ja-JP"/>
        </w:rPr>
        <w:t>・表面と結晶内部のモルフォロジーを分析し体系的に</w:t>
      </w:r>
      <w:r>
        <w:rPr>
          <w:rFonts w:ascii="Helvetica Neue" w:hAnsi="Helvetica Neue"/>
        </w:rPr>
        <w:t>SPP</w:t>
      </w:r>
      <w:r>
        <w:rPr>
          <w:rFonts w:ascii="Arial Unicode MS" w:hAnsi="Arial Unicode MS"/>
          <w:lang w:val="ja-JP" w:eastAsia="ja-JP"/>
        </w:rPr>
        <w:t>伝搬長と比較することは、プラズモニックなロスの原理的な理解に役立つ</w:t>
      </w:r>
      <w:commentRangeEnd w:id="70"/>
      <w:r w:rsidR="00862E2D">
        <w:rPr>
          <w:rStyle w:val="ab"/>
          <w:rFonts w:ascii="Times New Roman" w:hAnsi="Times New Roman" w:cs="Times New Roman"/>
          <w:color w:val="00000A"/>
          <w:lang w:val="en-US" w:eastAsia="en-US" w:bidi="ar-SA"/>
        </w:rPr>
        <w:commentReference w:id="70"/>
      </w:r>
    </w:p>
    <w:p w14:paraId="4CABB8E9" w14:textId="77777777" w:rsidR="0030719D" w:rsidRDefault="0030719D">
      <w:pPr>
        <w:pStyle w:val="Default"/>
        <w:shd w:val="clear" w:color="auto" w:fill="FFFFFF"/>
        <w:rPr>
          <w:rFonts w:ascii="Helvetica Neue" w:eastAsia="Helvetica Neue" w:hAnsi="Helvetica Neue" w:cs="Helvetica Neue"/>
          <w:sz w:val="28"/>
          <w:szCs w:val="28"/>
        </w:rPr>
      </w:pPr>
    </w:p>
    <w:p w14:paraId="72E1936A" w14:textId="77777777" w:rsidR="0030719D" w:rsidRDefault="0030719D">
      <w:pPr>
        <w:pStyle w:val="Default"/>
        <w:shd w:val="clear" w:color="auto" w:fill="FFFFFF"/>
        <w:rPr>
          <w:rFonts w:ascii="Helvetica Neue" w:eastAsia="Helvetica Neue" w:hAnsi="Helvetica Neue" w:cs="Helvetica Neue"/>
          <w:sz w:val="28"/>
          <w:szCs w:val="28"/>
        </w:rPr>
      </w:pPr>
    </w:p>
    <w:p w14:paraId="52E1425E" w14:textId="77777777" w:rsidR="0030719D" w:rsidRDefault="00B6316B">
      <w:pPr>
        <w:pStyle w:val="Default"/>
        <w:shd w:val="clear" w:color="auto" w:fill="FFFFFF"/>
        <w:rPr>
          <w:rFonts w:ascii="Helvetica Neue" w:eastAsia="Helvetica Neue" w:hAnsi="Helvetica Neue" w:cs="Helvetica Neue"/>
          <w:sz w:val="28"/>
          <w:szCs w:val="28"/>
        </w:rPr>
      </w:pPr>
      <w:r>
        <w:rPr>
          <w:rFonts w:ascii="Helvetica Neue" w:hAnsi="Helvetica Neue"/>
          <w:b/>
          <w:bCs/>
          <w:sz w:val="28"/>
          <w:szCs w:val="28"/>
        </w:rPr>
        <w:t>7. Conclusion:</w:t>
      </w:r>
      <w:r>
        <w:rPr>
          <w:rFonts w:ascii="Helvetica Neue" w:hAnsi="Helvetica Neue"/>
          <w:sz w:val="28"/>
          <w:szCs w:val="28"/>
        </w:rPr>
        <w:t xml:space="preserve"> </w:t>
      </w:r>
      <w:r>
        <w:rPr>
          <w:rFonts w:ascii="Arial Unicode MS" w:hAnsi="Arial Unicode MS"/>
          <w:sz w:val="28"/>
          <w:szCs w:val="28"/>
          <w:lang w:val="ja-JP" w:eastAsia="ja-JP"/>
        </w:rPr>
        <w:t>中赤外域において金表面を伝搬する</w:t>
      </w:r>
      <w:r>
        <w:rPr>
          <w:rFonts w:ascii="Helvetica Neue" w:hAnsi="Helvetica Neue"/>
          <w:b/>
          <w:bCs/>
          <w:sz w:val="28"/>
          <w:szCs w:val="28"/>
        </w:rPr>
        <w:t>SPP</w:t>
      </w:r>
      <w:r>
        <w:rPr>
          <w:rFonts w:ascii="Arial Unicode MS" w:hAnsi="Arial Unicode MS"/>
          <w:sz w:val="28"/>
          <w:szCs w:val="28"/>
          <w:lang w:val="ja-JP" w:eastAsia="ja-JP"/>
        </w:rPr>
        <w:t>の伝搬長を精度よく測定し、モルフォロジーと関連づけた</w:t>
      </w:r>
      <w:r>
        <w:rPr>
          <w:rFonts w:ascii="Helvetica Neue" w:hAnsi="Helvetica Neue"/>
          <w:sz w:val="28"/>
          <w:szCs w:val="28"/>
        </w:rPr>
        <w:t xml:space="preserve"> </w:t>
      </w:r>
    </w:p>
    <w:p w14:paraId="26BBE98A" w14:textId="77777777" w:rsidR="0030719D" w:rsidRDefault="00B6316B">
      <w:pPr>
        <w:pStyle w:val="Default"/>
        <w:shd w:val="clear" w:color="auto" w:fill="FFFFFF"/>
        <w:rPr>
          <w:ins w:id="71" w:author="Satoshi" w:date="2016-05-11T08:10:00Z"/>
          <w:rFonts w:ascii="Helvetica Neue" w:hAnsi="Helvetica Neue"/>
        </w:rPr>
      </w:pPr>
      <w:r>
        <w:rPr>
          <w:rFonts w:ascii="Arial Unicode MS" w:hAnsi="Arial Unicode MS"/>
          <w:lang w:val="ja-JP" w:eastAsia="ja-JP"/>
        </w:rPr>
        <w:t>・中赤外域において金表面を伝搬する</w:t>
      </w:r>
      <w:r>
        <w:rPr>
          <w:rFonts w:ascii="Helvetica Neue" w:hAnsi="Helvetica Neue"/>
        </w:rPr>
        <w:t>SPP</w:t>
      </w:r>
      <w:r>
        <w:rPr>
          <w:rFonts w:ascii="Arial Unicode MS" w:hAnsi="Arial Unicode MS"/>
          <w:lang w:val="ja-JP" w:eastAsia="ja-JP"/>
        </w:rPr>
        <w:t>の伝搬長さを、初めて計測した</w:t>
      </w:r>
      <w:r>
        <w:rPr>
          <w:rFonts w:ascii="Helvetica Neue" w:hAnsi="Helvetica Neue"/>
        </w:rPr>
        <w:t xml:space="preserve"> </w:t>
      </w:r>
    </w:p>
    <w:p w14:paraId="11FB215C" w14:textId="77777777" w:rsidR="00862E2D" w:rsidRDefault="00862E2D">
      <w:pPr>
        <w:pStyle w:val="Default"/>
        <w:shd w:val="clear" w:color="auto" w:fill="FFFFFF"/>
        <w:rPr>
          <w:rFonts w:ascii="Helvetica Neue" w:eastAsia="Helvetica Neue" w:hAnsi="Helvetica Neue" w:cs="Helvetica Neue" w:hint="eastAsia"/>
        </w:rPr>
      </w:pPr>
      <w:ins w:id="72" w:author="Satoshi" w:date="2016-05-11T08:10:00Z">
        <w:r>
          <w:rPr>
            <w:rFonts w:ascii="Helvetica Neue" w:hAnsi="Helvetica Neue"/>
          </w:rPr>
          <w:t>・およそ多結晶の金の誘電率から予測される伝搬長が計測された。</w:t>
        </w:r>
      </w:ins>
    </w:p>
    <w:p w14:paraId="6A3B922C" w14:textId="77777777" w:rsidR="0030719D" w:rsidRDefault="00B6316B">
      <w:pPr>
        <w:pStyle w:val="Default"/>
        <w:shd w:val="clear" w:color="auto" w:fill="FFFFFF"/>
        <w:rPr>
          <w:rFonts w:ascii="Helvetica Neue" w:eastAsia="Helvetica Neue" w:hAnsi="Helvetica Neue" w:cs="Helvetica Neue"/>
        </w:rPr>
      </w:pPr>
      <w:r>
        <w:rPr>
          <w:rFonts w:ascii="Arial Unicode MS" w:hAnsi="Arial Unicode MS"/>
          <w:lang w:val="ja-JP" w:eastAsia="ja-JP"/>
        </w:rPr>
        <w:t>・波長が結晶粒に比べ遥かに大きな中赤外域においても、金表面を伝搬する</w:t>
      </w:r>
      <w:r>
        <w:rPr>
          <w:rFonts w:ascii="Helvetica Neue" w:hAnsi="Helvetica Neue"/>
        </w:rPr>
        <w:t>SPP</w:t>
      </w:r>
      <w:r>
        <w:rPr>
          <w:rFonts w:ascii="Arial Unicode MS" w:hAnsi="Arial Unicode MS"/>
          <w:lang w:val="ja-JP" w:eastAsia="ja-JP"/>
        </w:rPr>
        <w:t>の伝搬長が、結晶のモルフォロジーと関係していることを示した</w:t>
      </w:r>
      <w:r>
        <w:rPr>
          <w:rFonts w:ascii="Helvetica Neue" w:hAnsi="Helvetica Neue"/>
        </w:rPr>
        <w:t xml:space="preserve"> </w:t>
      </w:r>
    </w:p>
    <w:p w14:paraId="0A639454" w14:textId="77777777" w:rsidR="0030719D" w:rsidRDefault="00B6316B">
      <w:pPr>
        <w:pStyle w:val="Default"/>
        <w:shd w:val="clear" w:color="auto" w:fill="FFFFFF"/>
      </w:pPr>
      <w:r>
        <w:rPr>
          <w:rFonts w:ascii="Arial Unicode MS" w:hAnsi="Arial Unicode MS"/>
          <w:lang w:val="ja-JP" w:eastAsia="ja-JP"/>
        </w:rPr>
        <w:t>・中赤外域の</w:t>
      </w:r>
      <w:r>
        <w:rPr>
          <w:rFonts w:ascii="Helvetica Neue" w:hAnsi="Helvetica Neue"/>
        </w:rPr>
        <w:t>SPP</w:t>
      </w:r>
      <w:r>
        <w:rPr>
          <w:rFonts w:ascii="Arial Unicode MS" w:hAnsi="Arial Unicode MS"/>
          <w:lang w:val="ja-JP" w:eastAsia="ja-JP"/>
        </w:rPr>
        <w:t>の伝搬長さはアニールによって大きくなり、</w:t>
      </w:r>
      <w:r>
        <w:rPr>
          <w:rFonts w:ascii="Helvetica Neue" w:hAnsi="Helvetica Neue"/>
        </w:rPr>
        <w:t>14mm</w:t>
      </w:r>
      <w:r>
        <w:rPr>
          <w:rFonts w:ascii="Arial Unicode MS" w:hAnsi="Arial Unicode MS"/>
          <w:lang w:val="ja-JP" w:eastAsia="ja-JP"/>
        </w:rPr>
        <w:t>を超えうることを示した。これらは、応用の観点から重要だ</w:t>
      </w:r>
      <w:ins w:id="73" w:author="Satoshi" w:date="2016-05-11T08:10:00Z">
        <w:r w:rsidR="00862E2D">
          <w:rPr>
            <w:rFonts w:ascii="Arial Unicode MS" w:hAnsi="Arial Unicode MS"/>
            <w:lang w:val="ja-JP" w:eastAsia="ja-JP"/>
          </w:rPr>
          <w:t>。</w:t>
        </w:r>
      </w:ins>
      <w:bookmarkStart w:id="74" w:name="_GoBack"/>
      <w:bookmarkEnd w:id="74"/>
    </w:p>
    <w:sectPr w:rsidR="0030719D">
      <w:headerReference w:type="default" r:id="rId8"/>
      <w:footerReference w:type="default" r:id="rId9"/>
      <w:pgSz w:w="12240" w:h="15840"/>
      <w:pgMar w:top="1440" w:right="1440" w:bottom="1440" w:left="1440" w:header="720" w:footer="864" w:gutter="0"/>
      <w:cols w:space="720"/>
      <w:formProt w:val="0"/>
      <w:bidi/>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Satoshi" w:date="2016-05-11T07:55:00Z" w:initials="S">
    <w:p w14:paraId="45B1649F" w14:textId="77777777" w:rsidR="00032210" w:rsidRDefault="00032210">
      <w:pPr>
        <w:pStyle w:val="ac"/>
      </w:pPr>
      <w:r>
        <w:rPr>
          <w:rStyle w:val="ab"/>
        </w:rPr>
        <w:annotationRef/>
      </w:r>
      <w:proofErr w:type="spellStart"/>
      <w:r>
        <w:t>これが正しい手続きかどうか、確かめて下さい。画像処理ソフトで平均粒径を出せるのではないでしょうか</w:t>
      </w:r>
      <w:proofErr w:type="spellEnd"/>
      <w:r>
        <w:t>？</w:t>
      </w:r>
    </w:p>
  </w:comment>
  <w:comment w:id="69" w:author="Satoshi" w:date="2016-05-11T08:06:00Z" w:initials="S">
    <w:p w14:paraId="416E01E7" w14:textId="77777777" w:rsidR="00862E2D" w:rsidRDefault="00862E2D">
      <w:pPr>
        <w:pStyle w:val="ac"/>
        <w:rPr>
          <w:lang w:eastAsia="ja-JP"/>
        </w:rPr>
      </w:pPr>
      <w:r>
        <w:rPr>
          <w:rStyle w:val="ab"/>
        </w:rPr>
        <w:annotationRef/>
      </w:r>
      <w:r>
        <w:rPr>
          <w:lang w:eastAsia="ja-JP"/>
        </w:rPr>
        <w:t xml:space="preserve">結晶粒が波長と比べて大きい場合、何か異なる性質が表れるかのような書き方ですね。それは何でしょうか？　</w:t>
      </w:r>
      <w:r>
        <w:rPr>
          <w:lang w:eastAsia="ja-JP"/>
        </w:rPr>
        <w:t>考えていることを教えて下さい。</w:t>
      </w:r>
    </w:p>
  </w:comment>
  <w:comment w:id="70" w:author="Satoshi" w:date="2016-05-11T08:09:00Z" w:initials="S">
    <w:p w14:paraId="344BC21A" w14:textId="77777777" w:rsidR="00862E2D" w:rsidRDefault="00862E2D">
      <w:pPr>
        <w:pStyle w:val="ac"/>
        <w:rPr>
          <w:lang w:eastAsia="ja-JP"/>
        </w:rPr>
      </w:pPr>
      <w:r>
        <w:rPr>
          <w:rStyle w:val="ab"/>
        </w:rPr>
        <w:annotationRef/>
      </w:r>
      <w:r>
        <w:rPr>
          <w:lang w:eastAsia="ja-JP"/>
        </w:rPr>
        <w:t>内部のモルフォロジーを見る方法は何でしょうか？　誘電率測定とＳＰＰ伝搬長測定を同時に行うことも有用ですね。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B1649F" w15:done="0"/>
  <w15:commentEx w15:paraId="416E01E7" w15:done="0"/>
  <w15:commentEx w15:paraId="344BC2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40075" w14:textId="77777777" w:rsidR="005026E9" w:rsidRDefault="005026E9">
      <w:r>
        <w:separator/>
      </w:r>
    </w:p>
  </w:endnote>
  <w:endnote w:type="continuationSeparator" w:id="0">
    <w:p w14:paraId="2815638C" w14:textId="77777777" w:rsidR="005026E9" w:rsidRDefault="0050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Liberation Sans">
    <w:altName w:val="Arial"/>
    <w:charset w:val="01"/>
    <w:family w:val="swiss"/>
    <w:pitch w:val="variable"/>
  </w:font>
  <w:font w:name="Helvetica">
    <w:panose1 w:val="020B0604020202020204"/>
    <w:charset w:val="00"/>
    <w:family w:val="swiss"/>
    <w:pitch w:val="variable"/>
    <w:sig w:usb0="E0002AFF" w:usb1="C0007843" w:usb2="00000009" w:usb3="00000000" w:csb0="000001FF" w:csb1="00000000"/>
  </w:font>
  <w:font w:name="Helvetica Neu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94C9C" w14:textId="77777777" w:rsidR="00B6316B" w:rsidRDefault="00B631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83978" w14:textId="77777777" w:rsidR="005026E9" w:rsidRDefault="005026E9">
      <w:r>
        <w:separator/>
      </w:r>
    </w:p>
  </w:footnote>
  <w:footnote w:type="continuationSeparator" w:id="0">
    <w:p w14:paraId="771EE8D2" w14:textId="77777777" w:rsidR="005026E9" w:rsidRDefault="00502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5E19F" w14:textId="77777777" w:rsidR="00B6316B" w:rsidRDefault="00B6316B"/>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toshi">
    <w15:presenceInfo w15:providerId="None" w15:userId="Satos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bordersDoNotSurroundHeader/>
  <w:bordersDoNotSurroundFooter/>
  <w:proofState w:spelling="clean" w:grammar="dirty"/>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9D"/>
    <w:rsid w:val="00032210"/>
    <w:rsid w:val="0030719D"/>
    <w:rsid w:val="00321416"/>
    <w:rsid w:val="004B1B14"/>
    <w:rsid w:val="005026E9"/>
    <w:rsid w:val="00782D0C"/>
    <w:rsid w:val="007D6B57"/>
    <w:rsid w:val="00862E2D"/>
    <w:rsid w:val="00892A83"/>
    <w:rsid w:val="00B6316B"/>
    <w:rsid w:val="00C73FE6"/>
    <w:rsid w:val="00CE0BEB"/>
    <w:rsid w:val="00D424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13BE14"/>
  <w15:docId w15:val="{2F7B6C91-1A1D-48E7-B359-28A2F229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keepNext/>
    </w:pPr>
    <w:rPr>
      <w:rFonts w:eastAsia="Arial Unicode MS"/>
      <w:sz w:val="24"/>
      <w:szCs w:val="24"/>
      <w:u w:color="00000A"/>
      <w:lang w:eastAsia="en-US" w:bidi="ar-SA"/>
    </w:rPr>
  </w:style>
  <w:style w:type="paragraph" w:styleId="1">
    <w:name w:val="heading 1"/>
    <w:basedOn w:val="Heading"/>
    <w:qFormat/>
    <w:pPr>
      <w:outlineLvl w:val="0"/>
    </w:pPr>
  </w:style>
  <w:style w:type="paragraph" w:styleId="2">
    <w:name w:val="heading 2"/>
    <w:basedOn w:val="Heading"/>
    <w:qFormat/>
    <w:pPr>
      <w:outlineLvl w:val="1"/>
    </w:p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u w:val="single" w:color="00000A"/>
    </w:rPr>
  </w:style>
  <w:style w:type="paragraph" w:customStyle="1" w:styleId="Heading">
    <w:name w:val="Heading"/>
    <w:basedOn w:val="a"/>
    <w:next w:val="TextBody"/>
    <w:qFormat/>
    <w:pPr>
      <w:spacing w:before="240" w:after="120"/>
    </w:pPr>
    <w:rPr>
      <w:rFonts w:ascii="Liberation Sans" w:hAnsi="Liberation Sans" w:cs="Arial Unicode M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Default">
    <w:name w:val="Default"/>
    <w:qFormat/>
    <w:pPr>
      <w:keepNext/>
    </w:pPr>
    <w:rPr>
      <w:rFonts w:ascii="Helvetica" w:eastAsia="Arial Unicode MS" w:hAnsi="Helvetica" w:cs="Arial Unicode MS"/>
      <w:color w:val="000000"/>
      <w:sz w:val="22"/>
      <w:szCs w:val="22"/>
      <w:u w:color="00000A"/>
      <w:lang w:val="fr-FR"/>
    </w:rPr>
  </w:style>
  <w:style w:type="paragraph" w:styleId="a5">
    <w:name w:val="header"/>
    <w:basedOn w:val="a"/>
  </w:style>
  <w:style w:type="paragraph" w:styleId="a6">
    <w:name w:val="footer"/>
    <w:basedOn w:val="a"/>
  </w:style>
  <w:style w:type="paragraph" w:customStyle="1" w:styleId="Quotations">
    <w:name w:val="Quotations"/>
    <w:basedOn w:val="a"/>
    <w:qFormat/>
  </w:style>
  <w:style w:type="paragraph" w:styleId="a7">
    <w:name w:val="Title"/>
    <w:basedOn w:val="Heading"/>
    <w:qFormat/>
  </w:style>
  <w:style w:type="paragraph" w:styleId="a8">
    <w:name w:val="Subtitle"/>
    <w:basedOn w:val="Heading"/>
    <w:qFormat/>
  </w:style>
  <w:style w:type="table" w:customStyle="1" w:styleId="TableNormal">
    <w:name w:val="Table Normal"/>
    <w:tblPr>
      <w:tblInd w:w="0" w:type="dxa"/>
      <w:tblCellMar>
        <w:top w:w="0" w:type="dxa"/>
        <w:left w:w="0" w:type="dxa"/>
        <w:bottom w:w="0" w:type="dxa"/>
        <w:right w:w="0" w:type="dxa"/>
      </w:tblCellMar>
    </w:tblPr>
  </w:style>
  <w:style w:type="paragraph" w:styleId="a9">
    <w:name w:val="Balloon Text"/>
    <w:basedOn w:val="a"/>
    <w:link w:val="aa"/>
    <w:uiPriority w:val="99"/>
    <w:semiHidden/>
    <w:unhideWhenUsed/>
    <w:rsid w:val="0032141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21416"/>
    <w:rPr>
      <w:rFonts w:asciiTheme="majorHAnsi" w:eastAsiaTheme="majorEastAsia" w:hAnsiTheme="majorHAnsi" w:cstheme="majorBidi"/>
      <w:sz w:val="18"/>
      <w:szCs w:val="18"/>
      <w:u w:color="00000A"/>
      <w:lang w:eastAsia="en-US" w:bidi="ar-SA"/>
    </w:rPr>
  </w:style>
  <w:style w:type="character" w:styleId="ab">
    <w:name w:val="annotation reference"/>
    <w:basedOn w:val="a0"/>
    <w:uiPriority w:val="99"/>
    <w:semiHidden/>
    <w:unhideWhenUsed/>
    <w:rsid w:val="00032210"/>
    <w:rPr>
      <w:sz w:val="18"/>
      <w:szCs w:val="18"/>
    </w:rPr>
  </w:style>
  <w:style w:type="paragraph" w:styleId="ac">
    <w:name w:val="annotation text"/>
    <w:basedOn w:val="a"/>
    <w:link w:val="ad"/>
    <w:uiPriority w:val="99"/>
    <w:semiHidden/>
    <w:unhideWhenUsed/>
    <w:rsid w:val="00032210"/>
  </w:style>
  <w:style w:type="character" w:customStyle="1" w:styleId="ad">
    <w:name w:val="コメント文字列 (文字)"/>
    <w:basedOn w:val="a0"/>
    <w:link w:val="ac"/>
    <w:uiPriority w:val="99"/>
    <w:semiHidden/>
    <w:rsid w:val="00032210"/>
    <w:rPr>
      <w:rFonts w:eastAsia="Arial Unicode MS"/>
      <w:sz w:val="24"/>
      <w:szCs w:val="24"/>
      <w:u w:color="00000A"/>
      <w:lang w:eastAsia="en-US" w:bidi="ar-SA"/>
    </w:rPr>
  </w:style>
  <w:style w:type="paragraph" w:styleId="ae">
    <w:name w:val="annotation subject"/>
    <w:basedOn w:val="ac"/>
    <w:next w:val="ac"/>
    <w:link w:val="af"/>
    <w:uiPriority w:val="99"/>
    <w:semiHidden/>
    <w:unhideWhenUsed/>
    <w:rsid w:val="00032210"/>
    <w:rPr>
      <w:b/>
      <w:bCs/>
    </w:rPr>
  </w:style>
  <w:style w:type="character" w:customStyle="1" w:styleId="af">
    <w:name w:val="コメント内容 (文字)"/>
    <w:basedOn w:val="ad"/>
    <w:link w:val="ae"/>
    <w:uiPriority w:val="99"/>
    <w:semiHidden/>
    <w:rsid w:val="00032210"/>
    <w:rPr>
      <w:rFonts w:eastAsia="Arial Unicode MS"/>
      <w:b/>
      <w:bCs/>
      <w:sz w:val="24"/>
      <w:szCs w:val="24"/>
      <w:u w:color="00000A"/>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447</Words>
  <Characters>2553</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東京農工大学</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Satoshi</dc:creator>
  <cp:lastModifiedBy>Satoshi</cp:lastModifiedBy>
  <cp:revision>7</cp:revision>
  <dcterms:created xsi:type="dcterms:W3CDTF">2016-05-10T14:04:00Z</dcterms:created>
  <dcterms:modified xsi:type="dcterms:W3CDTF">2016-05-10T23:10:00Z</dcterms:modified>
  <dc:language>en-US</dc:language>
</cp:coreProperties>
</file>